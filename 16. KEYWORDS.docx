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0C1" w:rsidRPr="00925078" w:rsidRDefault="00B87D8F" w:rsidP="00925078">
      <w:pPr>
        <w:rPr>
          <w:rFonts w:ascii="Times New Roman" w:hAnsi="Times New Roman" w:cs="Times New Roman"/>
          <w:b/>
          <w:sz w:val="28"/>
          <w:szCs w:val="28"/>
        </w:rPr>
      </w:pPr>
      <w:r w:rsidRPr="00925078">
        <w:rPr>
          <w:rFonts w:ascii="Times New Roman" w:hAnsi="Times New Roman" w:cs="Times New Roman"/>
          <w:b/>
          <w:sz w:val="28"/>
          <w:szCs w:val="28"/>
        </w:rPr>
        <w:t>KEYWORDS</w:t>
      </w:r>
    </w:p>
    <w:p w:rsidR="00C171FD" w:rsidRPr="00925078" w:rsidRDefault="00C171FD" w:rsidP="00DA0B5A">
      <w:pPr>
        <w:jc w:val="both"/>
        <w:rPr>
          <w:rFonts w:ascii="Times New Roman" w:hAnsi="Times New Roman" w:cs="Times New Roman"/>
          <w:sz w:val="28"/>
          <w:szCs w:val="28"/>
        </w:rPr>
      </w:pPr>
      <w:r w:rsidRPr="00925078">
        <w:rPr>
          <w:rFonts w:ascii="Times New Roman" w:hAnsi="Times New Roman" w:cs="Times New Roman"/>
          <w:sz w:val="28"/>
          <w:szCs w:val="28"/>
        </w:rPr>
        <w:t>Keywords are words that have already been defined for Java compiler. They have special meaning for the compiler. Java Keywords must be in your information because you can not use them as a variable, class or a method name.</w:t>
      </w:r>
    </w:p>
    <w:p w:rsidR="00C171FD" w:rsidRPr="00925078" w:rsidRDefault="00D93811" w:rsidP="00925078">
      <w:pPr>
        <w:rPr>
          <w:rFonts w:ascii="Times New Roman" w:hAnsi="Times New Roman" w:cs="Times New Roman"/>
          <w:sz w:val="28"/>
          <w:szCs w:val="28"/>
        </w:rPr>
      </w:pPr>
      <w:r w:rsidRPr="00925078">
        <w:rPr>
          <w:rFonts w:ascii="Times New Roman" w:hAnsi="Times New Roman" w:cs="Times New Roman"/>
          <w:sz w:val="28"/>
          <w:szCs w:val="28"/>
        </w:rPr>
        <w:t>You can't use keyword as identifier in your Java programs, its reserved words in Java library and used to perform an internal operation.</w:t>
      </w:r>
    </w:p>
    <w:p w:rsidR="00C171FD" w:rsidRPr="00925078" w:rsidRDefault="00C171FD" w:rsidP="00925078">
      <w:pPr>
        <w:rPr>
          <w:ins w:id="0" w:author="Unknown"/>
          <w:rFonts w:ascii="Times New Roman" w:hAnsi="Times New Roman" w:cs="Times New Roman"/>
          <w:sz w:val="28"/>
          <w:szCs w:val="28"/>
        </w:rPr>
      </w:pPr>
    </w:p>
    <w:tbl>
      <w:tblPr>
        <w:tblW w:w="9441" w:type="dxa"/>
        <w:shd w:val="clear" w:color="auto" w:fill="FFFFFF"/>
        <w:tblCellMar>
          <w:top w:w="15" w:type="dxa"/>
          <w:left w:w="15" w:type="dxa"/>
          <w:bottom w:w="15" w:type="dxa"/>
          <w:right w:w="15" w:type="dxa"/>
        </w:tblCellMar>
        <w:tblLook w:val="04A0"/>
      </w:tblPr>
      <w:tblGrid>
        <w:gridCol w:w="1878"/>
        <w:gridCol w:w="2920"/>
        <w:gridCol w:w="2035"/>
        <w:gridCol w:w="2608"/>
      </w:tblGrid>
      <w:tr w:rsidR="00C171FD" w:rsidRPr="00925078" w:rsidTr="00C171FD">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abstract</w:t>
            </w:r>
          </w:p>
        </w:tc>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assert</w:t>
            </w:r>
          </w:p>
        </w:tc>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boolean</w:t>
            </w:r>
          </w:p>
        </w:tc>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break</w:t>
            </w:r>
          </w:p>
        </w:tc>
      </w:tr>
      <w:tr w:rsidR="00C171FD" w:rsidRPr="00925078" w:rsidTr="00C171FD">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byte</w:t>
            </w:r>
          </w:p>
        </w:tc>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case</w:t>
            </w:r>
          </w:p>
        </w:tc>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catch</w:t>
            </w:r>
          </w:p>
        </w:tc>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char</w:t>
            </w:r>
          </w:p>
        </w:tc>
      </w:tr>
      <w:tr w:rsidR="00C171FD" w:rsidRPr="00925078" w:rsidTr="00C171FD">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class</w:t>
            </w:r>
          </w:p>
        </w:tc>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const</w:t>
            </w:r>
          </w:p>
        </w:tc>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continue</w:t>
            </w:r>
          </w:p>
        </w:tc>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default</w:t>
            </w:r>
          </w:p>
        </w:tc>
      </w:tr>
      <w:tr w:rsidR="00C171FD" w:rsidRPr="00925078" w:rsidTr="00C171FD">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do</w:t>
            </w:r>
          </w:p>
        </w:tc>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double</w:t>
            </w:r>
          </w:p>
        </w:tc>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else</w:t>
            </w:r>
          </w:p>
        </w:tc>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enum</w:t>
            </w:r>
          </w:p>
        </w:tc>
      </w:tr>
      <w:tr w:rsidR="00C171FD" w:rsidRPr="00925078" w:rsidTr="00C171FD">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extends</w:t>
            </w:r>
          </w:p>
        </w:tc>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final</w:t>
            </w:r>
          </w:p>
        </w:tc>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finally</w:t>
            </w:r>
          </w:p>
        </w:tc>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float</w:t>
            </w:r>
          </w:p>
        </w:tc>
      </w:tr>
      <w:tr w:rsidR="00C171FD" w:rsidRPr="00925078" w:rsidTr="00C171FD">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for</w:t>
            </w:r>
          </w:p>
        </w:tc>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goto</w:t>
            </w:r>
          </w:p>
        </w:tc>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if</w:t>
            </w:r>
          </w:p>
        </w:tc>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implements</w:t>
            </w:r>
          </w:p>
        </w:tc>
      </w:tr>
      <w:tr w:rsidR="00C171FD" w:rsidRPr="00925078" w:rsidTr="00C171FD">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import</w:t>
            </w:r>
          </w:p>
        </w:tc>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instanceof</w:t>
            </w:r>
          </w:p>
        </w:tc>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int</w:t>
            </w:r>
          </w:p>
        </w:tc>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interface</w:t>
            </w:r>
          </w:p>
        </w:tc>
      </w:tr>
      <w:tr w:rsidR="00C171FD" w:rsidRPr="00925078" w:rsidTr="00C171FD">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long</w:t>
            </w:r>
          </w:p>
        </w:tc>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native</w:t>
            </w:r>
          </w:p>
        </w:tc>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new</w:t>
            </w:r>
          </w:p>
        </w:tc>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package</w:t>
            </w:r>
          </w:p>
        </w:tc>
      </w:tr>
      <w:tr w:rsidR="00C171FD" w:rsidRPr="00925078" w:rsidTr="00C171FD">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private</w:t>
            </w:r>
          </w:p>
        </w:tc>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protected</w:t>
            </w:r>
          </w:p>
        </w:tc>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public</w:t>
            </w:r>
          </w:p>
        </w:tc>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return</w:t>
            </w:r>
          </w:p>
        </w:tc>
      </w:tr>
      <w:tr w:rsidR="00C171FD" w:rsidRPr="00925078" w:rsidTr="00C171FD">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short</w:t>
            </w:r>
          </w:p>
        </w:tc>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static</w:t>
            </w:r>
          </w:p>
        </w:tc>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strictfp</w:t>
            </w:r>
          </w:p>
        </w:tc>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super</w:t>
            </w:r>
          </w:p>
        </w:tc>
      </w:tr>
      <w:tr w:rsidR="00C171FD" w:rsidRPr="00925078" w:rsidTr="00C171FD">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switch</w:t>
            </w:r>
          </w:p>
        </w:tc>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synchronized</w:t>
            </w:r>
          </w:p>
        </w:tc>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this</w:t>
            </w:r>
          </w:p>
        </w:tc>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throw</w:t>
            </w:r>
          </w:p>
        </w:tc>
      </w:tr>
      <w:tr w:rsidR="00C171FD" w:rsidRPr="00925078" w:rsidTr="00C171FD">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throws</w:t>
            </w:r>
          </w:p>
        </w:tc>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transient</w:t>
            </w:r>
          </w:p>
        </w:tc>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try</w:t>
            </w:r>
          </w:p>
        </w:tc>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void</w:t>
            </w:r>
          </w:p>
        </w:tc>
      </w:tr>
      <w:tr w:rsidR="00C171FD" w:rsidRPr="00925078" w:rsidTr="00C171FD">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lastRenderedPageBreak/>
              <w:t>volatile</w:t>
            </w:r>
          </w:p>
        </w:tc>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while</w:t>
            </w:r>
          </w:p>
        </w:tc>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 true</w:t>
            </w:r>
          </w:p>
        </w:tc>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 false</w:t>
            </w:r>
          </w:p>
        </w:tc>
      </w:tr>
      <w:tr w:rsidR="00C171FD" w:rsidRPr="00925078" w:rsidTr="00C171FD">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r w:rsidRPr="00925078">
              <w:rPr>
                <w:rFonts w:ascii="Times New Roman" w:hAnsi="Times New Roman" w:cs="Times New Roman"/>
                <w:sz w:val="28"/>
                <w:szCs w:val="28"/>
              </w:rPr>
              <w:t>null</w:t>
            </w:r>
          </w:p>
        </w:tc>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p>
        </w:tc>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p>
        </w:tc>
        <w:tc>
          <w:tcPr>
            <w:tcW w:w="0" w:type="auto"/>
            <w:tcBorders>
              <w:top w:val="single" w:sz="4" w:space="0" w:color="D6D6D6"/>
              <w:left w:val="single" w:sz="4" w:space="0" w:color="D6D6D6"/>
              <w:bottom w:val="single" w:sz="4" w:space="0" w:color="D6D6D6"/>
              <w:right w:val="single" w:sz="4" w:space="0" w:color="D6D6D6"/>
            </w:tcBorders>
            <w:shd w:val="clear" w:color="auto" w:fill="FFFFFF"/>
            <w:tcMar>
              <w:top w:w="125" w:type="dxa"/>
              <w:left w:w="125" w:type="dxa"/>
              <w:bottom w:w="125" w:type="dxa"/>
              <w:right w:w="125" w:type="dxa"/>
            </w:tcMar>
            <w:hideMark/>
          </w:tcPr>
          <w:p w:rsidR="00C171FD" w:rsidRPr="00925078" w:rsidRDefault="00C171FD" w:rsidP="00925078">
            <w:pPr>
              <w:rPr>
                <w:rFonts w:ascii="Times New Roman" w:hAnsi="Times New Roman" w:cs="Times New Roman"/>
                <w:sz w:val="28"/>
                <w:szCs w:val="28"/>
              </w:rPr>
            </w:pPr>
          </w:p>
        </w:tc>
      </w:tr>
    </w:tbl>
    <w:p w:rsidR="007F7124" w:rsidRDefault="007F7124" w:rsidP="00925078">
      <w:pPr>
        <w:rPr>
          <w:rFonts w:ascii="Times New Roman" w:hAnsi="Times New Roman" w:cs="Times New Roman"/>
          <w:sz w:val="28"/>
          <w:szCs w:val="28"/>
        </w:rPr>
      </w:pPr>
    </w:p>
    <w:p w:rsidR="00C171FD" w:rsidRPr="00925078" w:rsidRDefault="00D93811" w:rsidP="00925078">
      <w:pPr>
        <w:rPr>
          <w:rFonts w:ascii="Times New Roman" w:hAnsi="Times New Roman" w:cs="Times New Roman"/>
          <w:sz w:val="28"/>
          <w:szCs w:val="28"/>
        </w:rPr>
      </w:pPr>
      <w:r w:rsidRPr="00925078">
        <w:rPr>
          <w:rFonts w:ascii="Times New Roman" w:hAnsi="Times New Roman" w:cs="Times New Roman"/>
          <w:sz w:val="28"/>
          <w:szCs w:val="28"/>
        </w:rPr>
        <w:t>true, false and null are not reserved words but cannot be used as identifiers, because it is literals of built-in types.</w:t>
      </w:r>
    </w:p>
    <w:p w:rsidR="0081298F" w:rsidRPr="00925078" w:rsidRDefault="0081298F" w:rsidP="00925078">
      <w:pPr>
        <w:rPr>
          <w:rFonts w:ascii="Times New Roman" w:hAnsi="Times New Roman" w:cs="Times New Roman"/>
          <w:sz w:val="28"/>
          <w:szCs w:val="28"/>
        </w:rPr>
      </w:pPr>
    </w:p>
    <w:p w:rsidR="001E2591" w:rsidRPr="001E2591" w:rsidRDefault="00FA0EED" w:rsidP="00925078">
      <w:pPr>
        <w:spacing w:before="376" w:after="125"/>
        <w:outlineLvl w:val="1"/>
        <w:rPr>
          <w:rFonts w:ascii="Times New Roman" w:eastAsia="Times New Roman" w:hAnsi="Times New Roman" w:cs="Times New Roman"/>
          <w:b/>
          <w:color w:val="111111"/>
          <w:sz w:val="28"/>
          <w:szCs w:val="28"/>
          <w:lang w:eastAsia="en-IN"/>
        </w:rPr>
      </w:pPr>
      <w:r w:rsidRPr="00925078">
        <w:rPr>
          <w:rFonts w:ascii="Times New Roman" w:eastAsia="Times New Roman" w:hAnsi="Times New Roman" w:cs="Times New Roman"/>
          <w:b/>
          <w:color w:val="111111"/>
          <w:sz w:val="28"/>
          <w:szCs w:val="28"/>
          <w:lang w:eastAsia="en-IN"/>
        </w:rPr>
        <w:t>Static Keyword</w:t>
      </w:r>
    </w:p>
    <w:p w:rsidR="007F7124" w:rsidRPr="007F7124" w:rsidRDefault="001E2591" w:rsidP="007F7124">
      <w:pPr>
        <w:pStyle w:val="ListParagraph"/>
        <w:numPr>
          <w:ilvl w:val="0"/>
          <w:numId w:val="12"/>
        </w:numPr>
        <w:spacing w:after="100" w:afterAutospacing="1"/>
        <w:rPr>
          <w:rFonts w:ascii="Times New Roman" w:eastAsia="Times New Roman" w:hAnsi="Times New Roman" w:cs="Times New Roman"/>
          <w:color w:val="111111"/>
          <w:sz w:val="28"/>
          <w:szCs w:val="28"/>
          <w:lang w:eastAsia="en-IN"/>
        </w:rPr>
      </w:pPr>
      <w:r w:rsidRPr="007F7124">
        <w:rPr>
          <w:rFonts w:ascii="Times New Roman" w:eastAsia="Times New Roman" w:hAnsi="Times New Roman" w:cs="Times New Roman"/>
          <w:color w:val="111111"/>
          <w:sz w:val="28"/>
          <w:szCs w:val="28"/>
          <w:lang w:eastAsia="en-IN"/>
        </w:rPr>
        <w:t xml:space="preserve">Static is a keyword that acts as a non-access modifier in Java that is used mainly to manage memory. </w:t>
      </w:r>
    </w:p>
    <w:p w:rsidR="007F7124" w:rsidRPr="007F7124" w:rsidRDefault="001E2591" w:rsidP="007F7124">
      <w:pPr>
        <w:pStyle w:val="ListParagraph"/>
        <w:numPr>
          <w:ilvl w:val="0"/>
          <w:numId w:val="12"/>
        </w:numPr>
        <w:spacing w:after="100" w:afterAutospacing="1"/>
        <w:rPr>
          <w:rFonts w:ascii="Times New Roman" w:eastAsia="Times New Roman" w:hAnsi="Times New Roman" w:cs="Times New Roman"/>
          <w:color w:val="111111"/>
          <w:sz w:val="28"/>
          <w:szCs w:val="28"/>
          <w:lang w:eastAsia="en-IN"/>
        </w:rPr>
      </w:pPr>
      <w:r w:rsidRPr="007F7124">
        <w:rPr>
          <w:rFonts w:ascii="Times New Roman" w:eastAsia="Times New Roman" w:hAnsi="Times New Roman" w:cs="Times New Roman"/>
          <w:color w:val="111111"/>
          <w:sz w:val="28"/>
          <w:szCs w:val="28"/>
          <w:lang w:eastAsia="en-IN"/>
        </w:rPr>
        <w:t xml:space="preserve">The variable or Method that are marked static belongs to the Class rather than to any particular instance. </w:t>
      </w:r>
    </w:p>
    <w:p w:rsidR="007F7124" w:rsidRPr="007F7124" w:rsidRDefault="001E2591" w:rsidP="007F7124">
      <w:pPr>
        <w:pStyle w:val="ListParagraph"/>
        <w:numPr>
          <w:ilvl w:val="0"/>
          <w:numId w:val="12"/>
        </w:numPr>
        <w:spacing w:after="100" w:afterAutospacing="1"/>
        <w:rPr>
          <w:rFonts w:ascii="Times New Roman" w:eastAsia="Times New Roman" w:hAnsi="Times New Roman" w:cs="Times New Roman"/>
          <w:color w:val="111111"/>
          <w:sz w:val="28"/>
          <w:szCs w:val="28"/>
          <w:lang w:eastAsia="en-IN"/>
        </w:rPr>
      </w:pPr>
      <w:r w:rsidRPr="007F7124">
        <w:rPr>
          <w:rFonts w:ascii="Times New Roman" w:eastAsia="Times New Roman" w:hAnsi="Times New Roman" w:cs="Times New Roman"/>
          <w:color w:val="111111"/>
          <w:sz w:val="28"/>
          <w:szCs w:val="28"/>
          <w:lang w:eastAsia="en-IN"/>
        </w:rPr>
        <w:t xml:space="preserve">A Static method cannot access an instance variable. </w:t>
      </w:r>
    </w:p>
    <w:p w:rsidR="007F7124" w:rsidRPr="007F7124" w:rsidRDefault="001E2591" w:rsidP="007F7124">
      <w:pPr>
        <w:pStyle w:val="ListParagraph"/>
        <w:numPr>
          <w:ilvl w:val="0"/>
          <w:numId w:val="12"/>
        </w:numPr>
        <w:spacing w:after="100" w:afterAutospacing="1"/>
        <w:rPr>
          <w:rFonts w:ascii="Times New Roman" w:eastAsia="Times New Roman" w:hAnsi="Times New Roman" w:cs="Times New Roman"/>
          <w:color w:val="111111"/>
          <w:sz w:val="28"/>
          <w:szCs w:val="28"/>
          <w:lang w:eastAsia="en-IN"/>
        </w:rPr>
      </w:pPr>
      <w:r w:rsidRPr="007F7124">
        <w:rPr>
          <w:rFonts w:ascii="Times New Roman" w:eastAsia="Times New Roman" w:hAnsi="Times New Roman" w:cs="Times New Roman"/>
          <w:color w:val="111111"/>
          <w:sz w:val="28"/>
          <w:szCs w:val="28"/>
          <w:lang w:eastAsia="en-IN"/>
        </w:rPr>
        <w:t xml:space="preserve">If a Class contains any static blocks, then that block will be executed only when the Class is loaded in JVM. </w:t>
      </w:r>
    </w:p>
    <w:p w:rsidR="001E2591" w:rsidRPr="001E2591" w:rsidRDefault="001E2591" w:rsidP="00925078">
      <w:pPr>
        <w:spacing w:after="100" w:afterAutospacing="1"/>
        <w:rPr>
          <w:rFonts w:ascii="Times New Roman" w:eastAsia="Times New Roman" w:hAnsi="Times New Roman" w:cs="Times New Roman"/>
          <w:color w:val="111111"/>
          <w:sz w:val="28"/>
          <w:szCs w:val="28"/>
          <w:lang w:eastAsia="en-IN"/>
        </w:rPr>
      </w:pPr>
      <w:r w:rsidRPr="001E2591">
        <w:rPr>
          <w:rFonts w:ascii="Times New Roman" w:eastAsia="Times New Roman" w:hAnsi="Times New Roman" w:cs="Times New Roman"/>
          <w:color w:val="111111"/>
          <w:sz w:val="28"/>
          <w:szCs w:val="28"/>
          <w:lang w:eastAsia="en-IN"/>
        </w:rPr>
        <w:t>Programmers can apply the Java keyword static with different programming objects like:</w:t>
      </w:r>
    </w:p>
    <w:p w:rsidR="001E2591" w:rsidRPr="001E2591" w:rsidRDefault="001E2591" w:rsidP="00925078">
      <w:pPr>
        <w:numPr>
          <w:ilvl w:val="0"/>
          <w:numId w:val="2"/>
        </w:numPr>
        <w:spacing w:before="100" w:beforeAutospacing="1" w:after="100"/>
        <w:ind w:left="125"/>
        <w:rPr>
          <w:rFonts w:ascii="Times New Roman" w:eastAsia="Times New Roman" w:hAnsi="Times New Roman" w:cs="Times New Roman"/>
          <w:color w:val="111111"/>
          <w:sz w:val="28"/>
          <w:szCs w:val="28"/>
          <w:lang w:eastAsia="en-IN"/>
        </w:rPr>
      </w:pPr>
      <w:r w:rsidRPr="001E2591">
        <w:rPr>
          <w:rFonts w:ascii="Times New Roman" w:eastAsia="Times New Roman" w:hAnsi="Times New Roman" w:cs="Times New Roman"/>
          <w:color w:val="111111"/>
          <w:sz w:val="28"/>
          <w:szCs w:val="28"/>
          <w:lang w:eastAsia="en-IN"/>
        </w:rPr>
        <w:t>variables</w:t>
      </w:r>
    </w:p>
    <w:p w:rsidR="001E2591" w:rsidRPr="001E2591" w:rsidRDefault="001E2591" w:rsidP="00925078">
      <w:pPr>
        <w:numPr>
          <w:ilvl w:val="0"/>
          <w:numId w:val="2"/>
        </w:numPr>
        <w:spacing w:before="100" w:beforeAutospacing="1" w:after="100"/>
        <w:ind w:left="125"/>
        <w:rPr>
          <w:rFonts w:ascii="Times New Roman" w:eastAsia="Times New Roman" w:hAnsi="Times New Roman" w:cs="Times New Roman"/>
          <w:color w:val="111111"/>
          <w:sz w:val="28"/>
          <w:szCs w:val="28"/>
          <w:lang w:eastAsia="en-IN"/>
        </w:rPr>
      </w:pPr>
      <w:r w:rsidRPr="001E2591">
        <w:rPr>
          <w:rFonts w:ascii="Times New Roman" w:eastAsia="Times New Roman" w:hAnsi="Times New Roman" w:cs="Times New Roman"/>
          <w:color w:val="111111"/>
          <w:sz w:val="28"/>
          <w:szCs w:val="28"/>
          <w:lang w:eastAsia="en-IN"/>
        </w:rPr>
        <w:t>methods</w:t>
      </w:r>
    </w:p>
    <w:p w:rsidR="001E2591" w:rsidRPr="001E2591" w:rsidRDefault="001E2591" w:rsidP="00925078">
      <w:pPr>
        <w:numPr>
          <w:ilvl w:val="0"/>
          <w:numId w:val="2"/>
        </w:numPr>
        <w:spacing w:before="100" w:beforeAutospacing="1" w:after="100"/>
        <w:ind w:left="125"/>
        <w:rPr>
          <w:rFonts w:ascii="Times New Roman" w:eastAsia="Times New Roman" w:hAnsi="Times New Roman" w:cs="Times New Roman"/>
          <w:color w:val="111111"/>
          <w:sz w:val="28"/>
          <w:szCs w:val="28"/>
          <w:lang w:eastAsia="en-IN"/>
        </w:rPr>
      </w:pPr>
      <w:r w:rsidRPr="001E2591">
        <w:rPr>
          <w:rFonts w:ascii="Times New Roman" w:eastAsia="Times New Roman" w:hAnsi="Times New Roman" w:cs="Times New Roman"/>
          <w:color w:val="111111"/>
          <w:sz w:val="28"/>
          <w:szCs w:val="28"/>
          <w:lang w:eastAsia="en-IN"/>
        </w:rPr>
        <w:t>initialization - block</w:t>
      </w:r>
    </w:p>
    <w:p w:rsidR="001E2591" w:rsidRPr="001E2591" w:rsidRDefault="001E2591" w:rsidP="00925078">
      <w:pPr>
        <w:numPr>
          <w:ilvl w:val="0"/>
          <w:numId w:val="2"/>
        </w:numPr>
        <w:spacing w:before="100" w:beforeAutospacing="1" w:after="100"/>
        <w:ind w:left="125"/>
        <w:rPr>
          <w:rFonts w:ascii="Times New Roman" w:eastAsia="Times New Roman" w:hAnsi="Times New Roman" w:cs="Times New Roman"/>
          <w:color w:val="111111"/>
          <w:sz w:val="28"/>
          <w:szCs w:val="28"/>
          <w:lang w:eastAsia="en-IN"/>
        </w:rPr>
      </w:pPr>
      <w:r w:rsidRPr="001E2591">
        <w:rPr>
          <w:rFonts w:ascii="Times New Roman" w:eastAsia="Times New Roman" w:hAnsi="Times New Roman" w:cs="Times New Roman"/>
          <w:color w:val="111111"/>
          <w:sz w:val="28"/>
          <w:szCs w:val="28"/>
          <w:lang w:eastAsia="en-IN"/>
        </w:rPr>
        <w:t>nested class</w:t>
      </w:r>
    </w:p>
    <w:p w:rsidR="001E2591" w:rsidRPr="001E2591" w:rsidRDefault="001E2591" w:rsidP="00925078">
      <w:pPr>
        <w:spacing w:before="376" w:after="125"/>
        <w:outlineLvl w:val="2"/>
        <w:rPr>
          <w:rFonts w:ascii="Times New Roman" w:eastAsia="Times New Roman" w:hAnsi="Times New Roman" w:cs="Times New Roman"/>
          <w:b/>
          <w:color w:val="111111"/>
          <w:sz w:val="28"/>
          <w:szCs w:val="28"/>
          <w:lang w:eastAsia="en-IN"/>
        </w:rPr>
      </w:pPr>
      <w:r w:rsidRPr="001E2591">
        <w:rPr>
          <w:rFonts w:ascii="Times New Roman" w:eastAsia="Times New Roman" w:hAnsi="Times New Roman" w:cs="Times New Roman"/>
          <w:b/>
          <w:color w:val="111111"/>
          <w:sz w:val="28"/>
          <w:szCs w:val="28"/>
          <w:lang w:eastAsia="en-IN"/>
        </w:rPr>
        <w:t>Static keyword is unacceptable to the following</w:t>
      </w:r>
    </w:p>
    <w:p w:rsidR="001E2591" w:rsidRPr="001E2591" w:rsidRDefault="001E2591" w:rsidP="00925078">
      <w:pPr>
        <w:numPr>
          <w:ilvl w:val="0"/>
          <w:numId w:val="3"/>
        </w:numPr>
        <w:spacing w:before="100" w:beforeAutospacing="1" w:after="100"/>
        <w:ind w:left="125"/>
        <w:rPr>
          <w:rFonts w:ascii="Times New Roman" w:eastAsia="Times New Roman" w:hAnsi="Times New Roman" w:cs="Times New Roman"/>
          <w:color w:val="111111"/>
          <w:sz w:val="28"/>
          <w:szCs w:val="28"/>
          <w:lang w:eastAsia="en-IN"/>
        </w:rPr>
      </w:pPr>
      <w:r w:rsidRPr="001E2591">
        <w:rPr>
          <w:rFonts w:ascii="Times New Roman" w:eastAsia="Times New Roman" w:hAnsi="Times New Roman" w:cs="Times New Roman"/>
          <w:color w:val="111111"/>
          <w:sz w:val="28"/>
          <w:szCs w:val="28"/>
          <w:lang w:eastAsia="en-IN"/>
        </w:rPr>
        <w:t>Class</w:t>
      </w:r>
    </w:p>
    <w:p w:rsidR="001E2591" w:rsidRPr="001E2591" w:rsidRDefault="001E2591" w:rsidP="00925078">
      <w:pPr>
        <w:numPr>
          <w:ilvl w:val="0"/>
          <w:numId w:val="3"/>
        </w:numPr>
        <w:spacing w:before="100" w:beforeAutospacing="1" w:after="100"/>
        <w:ind w:left="125"/>
        <w:rPr>
          <w:rFonts w:ascii="Times New Roman" w:eastAsia="Times New Roman" w:hAnsi="Times New Roman" w:cs="Times New Roman"/>
          <w:color w:val="111111"/>
          <w:sz w:val="28"/>
          <w:szCs w:val="28"/>
          <w:lang w:eastAsia="en-IN"/>
        </w:rPr>
      </w:pPr>
      <w:r w:rsidRPr="001E2591">
        <w:rPr>
          <w:rFonts w:ascii="Times New Roman" w:eastAsia="Times New Roman" w:hAnsi="Times New Roman" w:cs="Times New Roman"/>
          <w:color w:val="111111"/>
          <w:sz w:val="28"/>
          <w:szCs w:val="28"/>
          <w:lang w:eastAsia="en-IN"/>
        </w:rPr>
        <w:t>Constructor</w:t>
      </w:r>
    </w:p>
    <w:p w:rsidR="001E2591" w:rsidRPr="001E2591" w:rsidRDefault="001E2591" w:rsidP="00925078">
      <w:pPr>
        <w:numPr>
          <w:ilvl w:val="0"/>
          <w:numId w:val="3"/>
        </w:numPr>
        <w:spacing w:before="100" w:beforeAutospacing="1" w:after="100"/>
        <w:ind w:left="125"/>
        <w:rPr>
          <w:rFonts w:ascii="Times New Roman" w:eastAsia="Times New Roman" w:hAnsi="Times New Roman" w:cs="Times New Roman"/>
          <w:color w:val="111111"/>
          <w:sz w:val="28"/>
          <w:szCs w:val="28"/>
          <w:lang w:eastAsia="en-IN"/>
        </w:rPr>
      </w:pPr>
      <w:r w:rsidRPr="001E2591">
        <w:rPr>
          <w:rFonts w:ascii="Times New Roman" w:eastAsia="Times New Roman" w:hAnsi="Times New Roman" w:cs="Times New Roman"/>
          <w:color w:val="111111"/>
          <w:sz w:val="28"/>
          <w:szCs w:val="28"/>
          <w:lang w:eastAsia="en-IN"/>
        </w:rPr>
        <w:t>Local inner classes</w:t>
      </w:r>
    </w:p>
    <w:p w:rsidR="001E2591" w:rsidRPr="001E2591" w:rsidRDefault="001E2591" w:rsidP="00925078">
      <w:pPr>
        <w:numPr>
          <w:ilvl w:val="0"/>
          <w:numId w:val="3"/>
        </w:numPr>
        <w:spacing w:before="100" w:beforeAutospacing="1" w:after="100"/>
        <w:ind w:left="125"/>
        <w:rPr>
          <w:rFonts w:ascii="Times New Roman" w:eastAsia="Times New Roman" w:hAnsi="Times New Roman" w:cs="Times New Roman"/>
          <w:color w:val="111111"/>
          <w:sz w:val="28"/>
          <w:szCs w:val="28"/>
          <w:lang w:eastAsia="en-IN"/>
        </w:rPr>
      </w:pPr>
      <w:r w:rsidRPr="001E2591">
        <w:rPr>
          <w:rFonts w:ascii="Times New Roman" w:eastAsia="Times New Roman" w:hAnsi="Times New Roman" w:cs="Times New Roman"/>
          <w:color w:val="111111"/>
          <w:sz w:val="28"/>
          <w:szCs w:val="28"/>
          <w:lang w:eastAsia="en-IN"/>
        </w:rPr>
        <w:t>Inner class methods</w:t>
      </w:r>
    </w:p>
    <w:p w:rsidR="001E2591" w:rsidRPr="001E2591" w:rsidRDefault="001E2591" w:rsidP="00925078">
      <w:pPr>
        <w:numPr>
          <w:ilvl w:val="0"/>
          <w:numId w:val="3"/>
        </w:numPr>
        <w:spacing w:before="100" w:beforeAutospacing="1" w:after="100"/>
        <w:ind w:left="125"/>
        <w:rPr>
          <w:rFonts w:ascii="Times New Roman" w:eastAsia="Times New Roman" w:hAnsi="Times New Roman" w:cs="Times New Roman"/>
          <w:color w:val="111111"/>
          <w:sz w:val="28"/>
          <w:szCs w:val="28"/>
          <w:lang w:eastAsia="en-IN"/>
        </w:rPr>
      </w:pPr>
      <w:r w:rsidRPr="001E2591">
        <w:rPr>
          <w:rFonts w:ascii="Times New Roman" w:eastAsia="Times New Roman" w:hAnsi="Times New Roman" w:cs="Times New Roman"/>
          <w:color w:val="111111"/>
          <w:sz w:val="28"/>
          <w:szCs w:val="28"/>
          <w:lang w:eastAsia="en-IN"/>
        </w:rPr>
        <w:t>Instance variables</w:t>
      </w:r>
    </w:p>
    <w:p w:rsidR="001E2591" w:rsidRPr="001E2591" w:rsidRDefault="001E2591" w:rsidP="00925078">
      <w:pPr>
        <w:numPr>
          <w:ilvl w:val="0"/>
          <w:numId w:val="3"/>
        </w:numPr>
        <w:spacing w:before="100" w:beforeAutospacing="1" w:after="100"/>
        <w:ind w:left="125"/>
        <w:rPr>
          <w:rFonts w:ascii="Times New Roman" w:eastAsia="Times New Roman" w:hAnsi="Times New Roman" w:cs="Times New Roman"/>
          <w:color w:val="111111"/>
          <w:sz w:val="28"/>
          <w:szCs w:val="28"/>
          <w:lang w:eastAsia="en-IN"/>
        </w:rPr>
      </w:pPr>
      <w:r w:rsidRPr="001E2591">
        <w:rPr>
          <w:rFonts w:ascii="Times New Roman" w:eastAsia="Times New Roman" w:hAnsi="Times New Roman" w:cs="Times New Roman"/>
          <w:color w:val="111111"/>
          <w:sz w:val="28"/>
          <w:szCs w:val="28"/>
          <w:lang w:eastAsia="en-IN"/>
        </w:rPr>
        <w:t>Local Variables</w:t>
      </w:r>
    </w:p>
    <w:p w:rsidR="001E2591" w:rsidRDefault="001E2591" w:rsidP="00925078">
      <w:pPr>
        <w:numPr>
          <w:ilvl w:val="0"/>
          <w:numId w:val="3"/>
        </w:numPr>
        <w:spacing w:before="100" w:beforeAutospacing="1" w:after="100"/>
        <w:ind w:left="125"/>
        <w:rPr>
          <w:rFonts w:ascii="Times New Roman" w:eastAsia="Times New Roman" w:hAnsi="Times New Roman" w:cs="Times New Roman"/>
          <w:color w:val="111111"/>
          <w:sz w:val="28"/>
          <w:szCs w:val="28"/>
          <w:lang w:eastAsia="en-IN"/>
        </w:rPr>
      </w:pPr>
      <w:r w:rsidRPr="001E2591">
        <w:rPr>
          <w:rFonts w:ascii="Times New Roman" w:eastAsia="Times New Roman" w:hAnsi="Times New Roman" w:cs="Times New Roman"/>
          <w:color w:val="111111"/>
          <w:sz w:val="28"/>
          <w:szCs w:val="28"/>
          <w:lang w:eastAsia="en-IN"/>
        </w:rPr>
        <w:lastRenderedPageBreak/>
        <w:t>Interfaces</w:t>
      </w:r>
    </w:p>
    <w:p w:rsidR="007F7124" w:rsidRPr="001E2591" w:rsidRDefault="007F7124" w:rsidP="007F7124">
      <w:pPr>
        <w:spacing w:before="100" w:beforeAutospacing="1" w:after="100"/>
        <w:ind w:left="125"/>
        <w:rPr>
          <w:rFonts w:ascii="Times New Roman" w:eastAsia="Times New Roman" w:hAnsi="Times New Roman" w:cs="Times New Roman"/>
          <w:color w:val="111111"/>
          <w:sz w:val="28"/>
          <w:szCs w:val="28"/>
          <w:lang w:eastAsia="en-IN"/>
        </w:rPr>
      </w:pPr>
    </w:p>
    <w:p w:rsidR="007F7124" w:rsidRPr="007F7124" w:rsidRDefault="001E2591" w:rsidP="007F7124">
      <w:pPr>
        <w:pStyle w:val="ListParagraph"/>
        <w:numPr>
          <w:ilvl w:val="0"/>
          <w:numId w:val="13"/>
        </w:numPr>
        <w:spacing w:after="100" w:afterAutospacing="1"/>
        <w:rPr>
          <w:rFonts w:ascii="Times New Roman" w:eastAsia="Times New Roman" w:hAnsi="Times New Roman" w:cs="Times New Roman"/>
          <w:color w:val="111111"/>
          <w:sz w:val="28"/>
          <w:szCs w:val="28"/>
          <w:lang w:eastAsia="en-IN"/>
        </w:rPr>
      </w:pPr>
      <w:r w:rsidRPr="007F7124">
        <w:rPr>
          <w:rFonts w:ascii="Times New Roman" w:eastAsia="Times New Roman" w:hAnsi="Times New Roman" w:cs="Times New Roman"/>
          <w:color w:val="111111"/>
          <w:sz w:val="28"/>
          <w:szCs w:val="28"/>
          <w:lang w:eastAsia="en-IN"/>
        </w:rPr>
        <w:t xml:space="preserve">Static variables or methods can be invoked without having an instance of the class. </w:t>
      </w:r>
    </w:p>
    <w:p w:rsidR="007F7124" w:rsidRPr="007F7124" w:rsidRDefault="001E2591" w:rsidP="007F7124">
      <w:pPr>
        <w:pStyle w:val="ListParagraph"/>
        <w:numPr>
          <w:ilvl w:val="0"/>
          <w:numId w:val="13"/>
        </w:numPr>
        <w:spacing w:after="100" w:afterAutospacing="1"/>
        <w:rPr>
          <w:rFonts w:ascii="Times New Roman" w:eastAsia="Times New Roman" w:hAnsi="Times New Roman" w:cs="Times New Roman"/>
          <w:color w:val="111111"/>
          <w:sz w:val="28"/>
          <w:szCs w:val="28"/>
          <w:lang w:eastAsia="en-IN"/>
        </w:rPr>
      </w:pPr>
      <w:r w:rsidRPr="007F7124">
        <w:rPr>
          <w:rFonts w:ascii="Times New Roman" w:eastAsia="Times New Roman" w:hAnsi="Times New Roman" w:cs="Times New Roman"/>
          <w:color w:val="111111"/>
          <w:sz w:val="28"/>
          <w:szCs w:val="28"/>
          <w:lang w:eastAsia="en-IN"/>
        </w:rPr>
        <w:t>Only a class is needed to call up a static method or a static variable. If you declare any variable as static, it is known static variable.</w:t>
      </w:r>
    </w:p>
    <w:p w:rsidR="007F7124" w:rsidRPr="007F7124" w:rsidRDefault="001E2591" w:rsidP="007F7124">
      <w:pPr>
        <w:pStyle w:val="ListParagraph"/>
        <w:numPr>
          <w:ilvl w:val="0"/>
          <w:numId w:val="13"/>
        </w:numPr>
        <w:spacing w:after="100" w:afterAutospacing="1"/>
        <w:rPr>
          <w:rFonts w:ascii="Times New Roman" w:eastAsia="Times New Roman" w:hAnsi="Times New Roman" w:cs="Times New Roman"/>
          <w:color w:val="111111"/>
          <w:sz w:val="28"/>
          <w:szCs w:val="28"/>
          <w:lang w:eastAsia="en-IN"/>
        </w:rPr>
      </w:pPr>
      <w:r w:rsidRPr="007F7124">
        <w:rPr>
          <w:rFonts w:ascii="Times New Roman" w:eastAsia="Times New Roman" w:hAnsi="Times New Roman" w:cs="Times New Roman"/>
          <w:color w:val="111111"/>
          <w:sz w:val="28"/>
          <w:szCs w:val="28"/>
          <w:lang w:eastAsia="en-IN"/>
        </w:rPr>
        <w:t xml:space="preserve">The static variable can refer to a common property of all objects (that is not unique for each object), e.g. company name of employees, college name of students, etc. </w:t>
      </w:r>
    </w:p>
    <w:p w:rsidR="00677BF9" w:rsidRPr="007F7124" w:rsidRDefault="001E2591" w:rsidP="007F7124">
      <w:pPr>
        <w:pStyle w:val="ListParagraph"/>
        <w:numPr>
          <w:ilvl w:val="0"/>
          <w:numId w:val="13"/>
        </w:numPr>
        <w:spacing w:after="100" w:afterAutospacing="1"/>
        <w:rPr>
          <w:rFonts w:ascii="Times New Roman" w:eastAsia="Times New Roman" w:hAnsi="Times New Roman" w:cs="Times New Roman"/>
          <w:color w:val="111111"/>
          <w:sz w:val="28"/>
          <w:szCs w:val="28"/>
          <w:lang w:eastAsia="en-IN"/>
        </w:rPr>
      </w:pPr>
      <w:r w:rsidRPr="007F7124">
        <w:rPr>
          <w:rFonts w:ascii="Times New Roman" w:eastAsia="Times New Roman" w:hAnsi="Times New Roman" w:cs="Times New Roman"/>
          <w:color w:val="111111"/>
          <w:sz w:val="28"/>
          <w:szCs w:val="28"/>
          <w:lang w:eastAsia="en-IN"/>
        </w:rPr>
        <w:t>Memory in a static variable is reserved only once in a class area at the time of class loading. One advantage of using static is that it increases the efficiency of the memory.</w:t>
      </w:r>
    </w:p>
    <w:p w:rsidR="00677BF9" w:rsidRPr="00925078" w:rsidRDefault="00677BF9" w:rsidP="00925078">
      <w:pPr>
        <w:spacing w:before="376" w:after="125"/>
        <w:outlineLvl w:val="2"/>
        <w:rPr>
          <w:rFonts w:ascii="Times New Roman" w:eastAsia="Times New Roman" w:hAnsi="Times New Roman" w:cs="Times New Roman"/>
          <w:color w:val="111111"/>
          <w:sz w:val="28"/>
          <w:szCs w:val="28"/>
          <w:lang w:eastAsia="en-IN"/>
        </w:rPr>
      </w:pPr>
    </w:p>
    <w:p w:rsidR="00677BF9" w:rsidRPr="00677BF9" w:rsidRDefault="00677BF9" w:rsidP="00925078">
      <w:pPr>
        <w:spacing w:before="376" w:after="125"/>
        <w:outlineLvl w:val="2"/>
        <w:rPr>
          <w:rFonts w:ascii="Times New Roman" w:eastAsia="Times New Roman" w:hAnsi="Times New Roman" w:cs="Times New Roman"/>
          <w:b/>
          <w:color w:val="111111"/>
          <w:sz w:val="28"/>
          <w:szCs w:val="28"/>
          <w:lang w:eastAsia="en-IN"/>
        </w:rPr>
      </w:pPr>
      <w:r w:rsidRPr="00677BF9">
        <w:rPr>
          <w:rFonts w:ascii="Times New Roman" w:eastAsia="Times New Roman" w:hAnsi="Times New Roman" w:cs="Times New Roman"/>
          <w:b/>
          <w:color w:val="111111"/>
          <w:sz w:val="28"/>
          <w:szCs w:val="28"/>
          <w:lang w:eastAsia="en-IN"/>
        </w:rPr>
        <w:t>Rules for using Static Variables</w:t>
      </w:r>
    </w:p>
    <w:p w:rsidR="00677BF9" w:rsidRPr="00677BF9" w:rsidRDefault="00677BF9" w:rsidP="00925078">
      <w:pPr>
        <w:numPr>
          <w:ilvl w:val="0"/>
          <w:numId w:val="4"/>
        </w:numPr>
        <w:spacing w:before="100" w:beforeAutospacing="1" w:after="100"/>
        <w:ind w:left="125"/>
        <w:rPr>
          <w:rFonts w:ascii="Times New Roman" w:eastAsia="Times New Roman" w:hAnsi="Times New Roman" w:cs="Times New Roman"/>
          <w:color w:val="111111"/>
          <w:sz w:val="28"/>
          <w:szCs w:val="28"/>
          <w:lang w:eastAsia="en-IN"/>
        </w:rPr>
      </w:pPr>
      <w:r w:rsidRPr="00677BF9">
        <w:rPr>
          <w:rFonts w:ascii="Times New Roman" w:eastAsia="Times New Roman" w:hAnsi="Times New Roman" w:cs="Times New Roman"/>
          <w:color w:val="111111"/>
          <w:sz w:val="28"/>
          <w:szCs w:val="28"/>
          <w:lang w:eastAsia="en-IN"/>
        </w:rPr>
        <w:t>Variables or methods belong to class rather than to any particular instance</w:t>
      </w:r>
    </w:p>
    <w:p w:rsidR="00677BF9" w:rsidRPr="00677BF9" w:rsidRDefault="00677BF9" w:rsidP="00925078">
      <w:pPr>
        <w:numPr>
          <w:ilvl w:val="0"/>
          <w:numId w:val="4"/>
        </w:numPr>
        <w:spacing w:before="100" w:beforeAutospacing="1" w:after="100"/>
        <w:ind w:left="125"/>
        <w:rPr>
          <w:rFonts w:ascii="Times New Roman" w:eastAsia="Times New Roman" w:hAnsi="Times New Roman" w:cs="Times New Roman"/>
          <w:color w:val="111111"/>
          <w:sz w:val="28"/>
          <w:szCs w:val="28"/>
          <w:lang w:eastAsia="en-IN"/>
        </w:rPr>
      </w:pPr>
      <w:r w:rsidRPr="00677BF9">
        <w:rPr>
          <w:rFonts w:ascii="Times New Roman" w:eastAsia="Times New Roman" w:hAnsi="Times New Roman" w:cs="Times New Roman"/>
          <w:color w:val="111111"/>
          <w:sz w:val="28"/>
          <w:szCs w:val="28"/>
          <w:lang w:eastAsia="en-IN"/>
        </w:rPr>
        <w:t>A static method cannot access a non-static variable of a class nor can directly invoke non-static method</w:t>
      </w:r>
    </w:p>
    <w:p w:rsidR="00677BF9" w:rsidRPr="00677BF9" w:rsidRDefault="00677BF9" w:rsidP="00925078">
      <w:pPr>
        <w:numPr>
          <w:ilvl w:val="0"/>
          <w:numId w:val="4"/>
        </w:numPr>
        <w:spacing w:before="100" w:beforeAutospacing="1" w:after="100"/>
        <w:ind w:left="125"/>
        <w:rPr>
          <w:rFonts w:ascii="Times New Roman" w:eastAsia="Times New Roman" w:hAnsi="Times New Roman" w:cs="Times New Roman"/>
          <w:color w:val="111111"/>
          <w:sz w:val="28"/>
          <w:szCs w:val="28"/>
          <w:lang w:eastAsia="en-IN"/>
        </w:rPr>
      </w:pPr>
      <w:r w:rsidRPr="00677BF9">
        <w:rPr>
          <w:rFonts w:ascii="Times New Roman" w:eastAsia="Times New Roman" w:hAnsi="Times New Roman" w:cs="Times New Roman"/>
          <w:color w:val="111111"/>
          <w:sz w:val="28"/>
          <w:szCs w:val="28"/>
          <w:lang w:eastAsia="en-IN"/>
        </w:rPr>
        <w:t>Static members can be applied without creating or referencing an instance of the class</w:t>
      </w:r>
    </w:p>
    <w:p w:rsidR="00677BF9" w:rsidRPr="00677BF9" w:rsidRDefault="00677BF9" w:rsidP="00925078">
      <w:pPr>
        <w:numPr>
          <w:ilvl w:val="0"/>
          <w:numId w:val="4"/>
        </w:numPr>
        <w:spacing w:before="100" w:beforeAutospacing="1" w:after="100"/>
        <w:ind w:left="125"/>
        <w:rPr>
          <w:rFonts w:ascii="Times New Roman" w:eastAsia="Times New Roman" w:hAnsi="Times New Roman" w:cs="Times New Roman"/>
          <w:color w:val="111111"/>
          <w:sz w:val="28"/>
          <w:szCs w:val="28"/>
          <w:lang w:eastAsia="en-IN"/>
        </w:rPr>
      </w:pPr>
      <w:r w:rsidRPr="00677BF9">
        <w:rPr>
          <w:rFonts w:ascii="Times New Roman" w:eastAsia="Times New Roman" w:hAnsi="Times New Roman" w:cs="Times New Roman"/>
          <w:color w:val="111111"/>
          <w:sz w:val="28"/>
          <w:szCs w:val="28"/>
          <w:lang w:eastAsia="en-IN"/>
        </w:rPr>
        <w:t>A static variable will be shared by all instances of that class which will result in only one copy</w:t>
      </w:r>
    </w:p>
    <w:p w:rsidR="00677BF9" w:rsidRPr="001E2591" w:rsidRDefault="00677BF9" w:rsidP="00925078">
      <w:pPr>
        <w:spacing w:after="100" w:afterAutospacing="1"/>
        <w:rPr>
          <w:rFonts w:ascii="Times New Roman" w:eastAsia="Times New Roman" w:hAnsi="Times New Roman" w:cs="Times New Roman"/>
          <w:color w:val="111111"/>
          <w:sz w:val="28"/>
          <w:szCs w:val="28"/>
          <w:lang w:eastAsia="en-IN"/>
        </w:rPr>
      </w:pPr>
    </w:p>
    <w:p w:rsidR="00677BF9" w:rsidRPr="00925078" w:rsidRDefault="001E2591" w:rsidP="00925078">
      <w:pPr>
        <w:spacing w:before="376" w:after="125"/>
        <w:outlineLvl w:val="2"/>
        <w:rPr>
          <w:rFonts w:ascii="Times New Roman" w:eastAsia="Times New Roman" w:hAnsi="Times New Roman" w:cs="Times New Roman"/>
          <w:b/>
          <w:color w:val="111111"/>
          <w:sz w:val="28"/>
          <w:szCs w:val="28"/>
          <w:lang w:eastAsia="en-IN"/>
        </w:rPr>
      </w:pPr>
      <w:r w:rsidRPr="001E2591">
        <w:rPr>
          <w:rFonts w:ascii="Times New Roman" w:eastAsia="Times New Roman" w:hAnsi="Times New Roman" w:cs="Times New Roman"/>
          <w:b/>
          <w:color w:val="111111"/>
          <w:sz w:val="28"/>
          <w:szCs w:val="28"/>
          <w:lang w:eastAsia="en-IN"/>
        </w:rPr>
        <w:t>Program for Static in Java</w:t>
      </w:r>
    </w:p>
    <w:p w:rsidR="00677BF9" w:rsidRPr="00925078" w:rsidRDefault="00677BF9" w:rsidP="00925078">
      <w:pPr>
        <w:spacing w:before="376" w:after="125"/>
        <w:outlineLvl w:val="2"/>
        <w:rPr>
          <w:rFonts w:ascii="Times New Roman" w:eastAsia="Times New Roman" w:hAnsi="Times New Roman" w:cs="Times New Roman"/>
          <w:b/>
          <w:color w:val="111111"/>
          <w:sz w:val="28"/>
          <w:szCs w:val="28"/>
          <w:lang w:eastAsia="en-IN"/>
        </w:rPr>
      </w:pPr>
      <w:r w:rsidRPr="00925078">
        <w:rPr>
          <w:rFonts w:ascii="Times New Roman" w:eastAsia="Times New Roman" w:hAnsi="Times New Roman" w:cs="Times New Roman"/>
          <w:b/>
          <w:color w:val="111111"/>
          <w:sz w:val="28"/>
          <w:szCs w:val="28"/>
          <w:lang w:eastAsia="en-IN"/>
        </w:rPr>
        <w:t>Static Variable:</w:t>
      </w:r>
    </w:p>
    <w:p w:rsidR="00677BF9" w:rsidRPr="00925078" w:rsidRDefault="00677BF9" w:rsidP="00925078">
      <w:pPr>
        <w:spacing w:before="376" w:after="125"/>
        <w:outlineLvl w:val="2"/>
        <w:rPr>
          <w:rFonts w:ascii="Times New Roman" w:eastAsia="Times New Roman" w:hAnsi="Times New Roman" w:cs="Times New Roman"/>
          <w:color w:val="111111"/>
          <w:sz w:val="28"/>
          <w:szCs w:val="28"/>
          <w:lang w:eastAsia="en-IN"/>
        </w:rPr>
      </w:pPr>
    </w:p>
    <w:p w:rsidR="00677BF9" w:rsidRPr="00925078" w:rsidRDefault="00677BF9" w:rsidP="00925078">
      <w:pPr>
        <w:spacing w:before="376" w:after="125"/>
        <w:outlineLvl w:val="2"/>
        <w:rPr>
          <w:rFonts w:ascii="Times New Roman" w:eastAsia="Times New Roman" w:hAnsi="Times New Roman" w:cs="Times New Roman"/>
          <w:sz w:val="28"/>
          <w:szCs w:val="28"/>
          <w:lang w:eastAsia="en-IN"/>
        </w:rPr>
      </w:pPr>
      <w:r w:rsidRPr="00925078">
        <w:rPr>
          <w:rFonts w:ascii="Times New Roman" w:eastAsia="Times New Roman" w:hAnsi="Times New Roman" w:cs="Times New Roman"/>
          <w:sz w:val="28"/>
          <w:szCs w:val="28"/>
          <w:lang w:eastAsia="en-IN"/>
        </w:rPr>
        <w:t xml:space="preserve">//Java Program to demonstrate the use of static variable  </w:t>
      </w:r>
    </w:p>
    <w:p w:rsidR="00677BF9" w:rsidRPr="00925078" w:rsidRDefault="00677BF9" w:rsidP="00925078">
      <w:pPr>
        <w:spacing w:before="376" w:after="125"/>
        <w:outlineLvl w:val="2"/>
        <w:rPr>
          <w:rFonts w:ascii="Times New Roman" w:eastAsia="Times New Roman" w:hAnsi="Times New Roman" w:cs="Times New Roman"/>
          <w:sz w:val="28"/>
          <w:szCs w:val="28"/>
          <w:lang w:eastAsia="en-IN"/>
        </w:rPr>
      </w:pPr>
      <w:r w:rsidRPr="00925078">
        <w:rPr>
          <w:rFonts w:ascii="Times New Roman" w:eastAsia="Times New Roman" w:hAnsi="Times New Roman" w:cs="Times New Roman"/>
          <w:sz w:val="28"/>
          <w:szCs w:val="28"/>
          <w:lang w:eastAsia="en-IN"/>
        </w:rPr>
        <w:t xml:space="preserve">class Student{  </w:t>
      </w:r>
    </w:p>
    <w:p w:rsidR="00677BF9" w:rsidRPr="00925078" w:rsidRDefault="00677BF9" w:rsidP="00925078">
      <w:pPr>
        <w:spacing w:before="376" w:after="125"/>
        <w:outlineLvl w:val="2"/>
        <w:rPr>
          <w:rFonts w:ascii="Times New Roman" w:eastAsia="Times New Roman" w:hAnsi="Times New Roman" w:cs="Times New Roman"/>
          <w:sz w:val="28"/>
          <w:szCs w:val="28"/>
          <w:lang w:eastAsia="en-IN"/>
        </w:rPr>
      </w:pPr>
      <w:r w:rsidRPr="00925078">
        <w:rPr>
          <w:rFonts w:ascii="Times New Roman" w:eastAsia="Times New Roman" w:hAnsi="Times New Roman" w:cs="Times New Roman"/>
          <w:sz w:val="28"/>
          <w:szCs w:val="28"/>
          <w:lang w:eastAsia="en-IN"/>
        </w:rPr>
        <w:lastRenderedPageBreak/>
        <w:t xml:space="preserve">   int rollno;//instance variable  </w:t>
      </w:r>
    </w:p>
    <w:p w:rsidR="00677BF9" w:rsidRPr="00925078" w:rsidRDefault="00677BF9" w:rsidP="00925078">
      <w:pPr>
        <w:spacing w:before="376" w:after="125"/>
        <w:outlineLvl w:val="2"/>
        <w:rPr>
          <w:rFonts w:ascii="Times New Roman" w:eastAsia="Times New Roman" w:hAnsi="Times New Roman" w:cs="Times New Roman"/>
          <w:sz w:val="28"/>
          <w:szCs w:val="28"/>
          <w:lang w:eastAsia="en-IN"/>
        </w:rPr>
      </w:pPr>
      <w:r w:rsidRPr="00925078">
        <w:rPr>
          <w:rFonts w:ascii="Times New Roman" w:eastAsia="Times New Roman" w:hAnsi="Times New Roman" w:cs="Times New Roman"/>
          <w:sz w:val="28"/>
          <w:szCs w:val="28"/>
          <w:lang w:eastAsia="en-IN"/>
        </w:rPr>
        <w:t xml:space="preserve">   String name;  </w:t>
      </w:r>
    </w:p>
    <w:p w:rsidR="00677BF9" w:rsidRPr="00925078" w:rsidRDefault="00677BF9" w:rsidP="00925078">
      <w:pPr>
        <w:spacing w:before="376" w:after="125"/>
        <w:outlineLvl w:val="2"/>
        <w:rPr>
          <w:rFonts w:ascii="Times New Roman" w:eastAsia="Times New Roman" w:hAnsi="Times New Roman" w:cs="Times New Roman"/>
          <w:sz w:val="28"/>
          <w:szCs w:val="28"/>
          <w:lang w:eastAsia="en-IN"/>
        </w:rPr>
      </w:pPr>
      <w:r w:rsidRPr="00925078">
        <w:rPr>
          <w:rFonts w:ascii="Times New Roman" w:eastAsia="Times New Roman" w:hAnsi="Times New Roman" w:cs="Times New Roman"/>
          <w:sz w:val="28"/>
          <w:szCs w:val="28"/>
          <w:lang w:eastAsia="en-IN"/>
        </w:rPr>
        <w:t xml:space="preserve">   static String college ="ITS";//static variable  </w:t>
      </w:r>
    </w:p>
    <w:p w:rsidR="00677BF9" w:rsidRPr="00925078" w:rsidRDefault="00677BF9" w:rsidP="00925078">
      <w:pPr>
        <w:spacing w:before="376" w:after="125"/>
        <w:outlineLvl w:val="2"/>
        <w:rPr>
          <w:rFonts w:ascii="Times New Roman" w:eastAsia="Times New Roman" w:hAnsi="Times New Roman" w:cs="Times New Roman"/>
          <w:sz w:val="28"/>
          <w:szCs w:val="28"/>
          <w:lang w:eastAsia="en-IN"/>
        </w:rPr>
      </w:pPr>
      <w:r w:rsidRPr="00925078">
        <w:rPr>
          <w:rFonts w:ascii="Times New Roman" w:eastAsia="Times New Roman" w:hAnsi="Times New Roman" w:cs="Times New Roman"/>
          <w:sz w:val="28"/>
          <w:szCs w:val="28"/>
          <w:lang w:eastAsia="en-IN"/>
        </w:rPr>
        <w:t xml:space="preserve">   //constructor  </w:t>
      </w:r>
    </w:p>
    <w:p w:rsidR="00677BF9" w:rsidRPr="00925078" w:rsidRDefault="00677BF9" w:rsidP="00925078">
      <w:pPr>
        <w:spacing w:before="376" w:after="125"/>
        <w:outlineLvl w:val="2"/>
        <w:rPr>
          <w:rFonts w:ascii="Times New Roman" w:eastAsia="Times New Roman" w:hAnsi="Times New Roman" w:cs="Times New Roman"/>
          <w:sz w:val="28"/>
          <w:szCs w:val="28"/>
          <w:lang w:eastAsia="en-IN"/>
        </w:rPr>
      </w:pPr>
      <w:r w:rsidRPr="00925078">
        <w:rPr>
          <w:rFonts w:ascii="Times New Roman" w:eastAsia="Times New Roman" w:hAnsi="Times New Roman" w:cs="Times New Roman"/>
          <w:sz w:val="28"/>
          <w:szCs w:val="28"/>
          <w:lang w:eastAsia="en-IN"/>
        </w:rPr>
        <w:t xml:space="preserve">   Student(int r, String n){  </w:t>
      </w:r>
    </w:p>
    <w:p w:rsidR="00677BF9" w:rsidRPr="00925078" w:rsidRDefault="00677BF9" w:rsidP="00925078">
      <w:pPr>
        <w:spacing w:before="376" w:after="125"/>
        <w:outlineLvl w:val="2"/>
        <w:rPr>
          <w:rFonts w:ascii="Times New Roman" w:eastAsia="Times New Roman" w:hAnsi="Times New Roman" w:cs="Times New Roman"/>
          <w:sz w:val="28"/>
          <w:szCs w:val="28"/>
          <w:lang w:eastAsia="en-IN"/>
        </w:rPr>
      </w:pPr>
      <w:r w:rsidRPr="00925078">
        <w:rPr>
          <w:rFonts w:ascii="Times New Roman" w:eastAsia="Times New Roman" w:hAnsi="Times New Roman" w:cs="Times New Roman"/>
          <w:sz w:val="28"/>
          <w:szCs w:val="28"/>
          <w:lang w:eastAsia="en-IN"/>
        </w:rPr>
        <w:t xml:space="preserve">   rollno = r;  </w:t>
      </w:r>
    </w:p>
    <w:p w:rsidR="00677BF9" w:rsidRPr="00925078" w:rsidRDefault="00677BF9" w:rsidP="00925078">
      <w:pPr>
        <w:spacing w:before="376" w:after="125"/>
        <w:outlineLvl w:val="2"/>
        <w:rPr>
          <w:rFonts w:ascii="Times New Roman" w:eastAsia="Times New Roman" w:hAnsi="Times New Roman" w:cs="Times New Roman"/>
          <w:sz w:val="28"/>
          <w:szCs w:val="28"/>
          <w:lang w:eastAsia="en-IN"/>
        </w:rPr>
      </w:pPr>
      <w:r w:rsidRPr="00925078">
        <w:rPr>
          <w:rFonts w:ascii="Times New Roman" w:eastAsia="Times New Roman" w:hAnsi="Times New Roman" w:cs="Times New Roman"/>
          <w:sz w:val="28"/>
          <w:szCs w:val="28"/>
          <w:lang w:eastAsia="en-IN"/>
        </w:rPr>
        <w:t xml:space="preserve">   name = n;  </w:t>
      </w:r>
    </w:p>
    <w:p w:rsidR="00677BF9" w:rsidRPr="00925078" w:rsidRDefault="00677BF9" w:rsidP="00925078">
      <w:pPr>
        <w:spacing w:before="376" w:after="125"/>
        <w:outlineLvl w:val="2"/>
        <w:rPr>
          <w:rFonts w:ascii="Times New Roman" w:eastAsia="Times New Roman" w:hAnsi="Times New Roman" w:cs="Times New Roman"/>
          <w:sz w:val="28"/>
          <w:szCs w:val="28"/>
          <w:lang w:eastAsia="en-IN"/>
        </w:rPr>
      </w:pPr>
      <w:r w:rsidRPr="00925078">
        <w:rPr>
          <w:rFonts w:ascii="Times New Roman" w:eastAsia="Times New Roman" w:hAnsi="Times New Roman" w:cs="Times New Roman"/>
          <w:sz w:val="28"/>
          <w:szCs w:val="28"/>
          <w:lang w:eastAsia="en-IN"/>
        </w:rPr>
        <w:t xml:space="preserve">   }  </w:t>
      </w:r>
    </w:p>
    <w:p w:rsidR="00677BF9" w:rsidRPr="00925078" w:rsidRDefault="00677BF9" w:rsidP="00925078">
      <w:pPr>
        <w:spacing w:before="376" w:after="125"/>
        <w:outlineLvl w:val="2"/>
        <w:rPr>
          <w:rFonts w:ascii="Times New Roman" w:eastAsia="Times New Roman" w:hAnsi="Times New Roman" w:cs="Times New Roman"/>
          <w:sz w:val="28"/>
          <w:szCs w:val="28"/>
          <w:lang w:eastAsia="en-IN"/>
        </w:rPr>
      </w:pPr>
      <w:r w:rsidRPr="00925078">
        <w:rPr>
          <w:rFonts w:ascii="Times New Roman" w:eastAsia="Times New Roman" w:hAnsi="Times New Roman" w:cs="Times New Roman"/>
          <w:sz w:val="28"/>
          <w:szCs w:val="28"/>
          <w:lang w:eastAsia="en-IN"/>
        </w:rPr>
        <w:t xml:space="preserve">   //method to display the values  </w:t>
      </w:r>
    </w:p>
    <w:p w:rsidR="00677BF9" w:rsidRPr="00925078" w:rsidRDefault="00677BF9" w:rsidP="00925078">
      <w:pPr>
        <w:spacing w:before="376" w:after="125"/>
        <w:outlineLvl w:val="2"/>
        <w:rPr>
          <w:rFonts w:ascii="Times New Roman" w:eastAsia="Times New Roman" w:hAnsi="Times New Roman" w:cs="Times New Roman"/>
          <w:sz w:val="28"/>
          <w:szCs w:val="28"/>
          <w:lang w:eastAsia="en-IN"/>
        </w:rPr>
      </w:pPr>
      <w:r w:rsidRPr="00925078">
        <w:rPr>
          <w:rFonts w:ascii="Times New Roman" w:eastAsia="Times New Roman" w:hAnsi="Times New Roman" w:cs="Times New Roman"/>
          <w:sz w:val="28"/>
          <w:szCs w:val="28"/>
          <w:lang w:eastAsia="en-IN"/>
        </w:rPr>
        <w:t xml:space="preserve">   void display (){System.out.println(rollno+" "+name+" "+college);}  </w:t>
      </w:r>
    </w:p>
    <w:p w:rsidR="00677BF9" w:rsidRPr="00925078" w:rsidRDefault="00677BF9" w:rsidP="00925078">
      <w:pPr>
        <w:spacing w:before="376" w:after="125"/>
        <w:outlineLvl w:val="2"/>
        <w:rPr>
          <w:rFonts w:ascii="Times New Roman" w:eastAsia="Times New Roman" w:hAnsi="Times New Roman" w:cs="Times New Roman"/>
          <w:sz w:val="28"/>
          <w:szCs w:val="28"/>
          <w:lang w:eastAsia="en-IN"/>
        </w:rPr>
      </w:pPr>
      <w:r w:rsidRPr="00925078">
        <w:rPr>
          <w:rFonts w:ascii="Times New Roman" w:eastAsia="Times New Roman" w:hAnsi="Times New Roman" w:cs="Times New Roman"/>
          <w:sz w:val="28"/>
          <w:szCs w:val="28"/>
          <w:lang w:eastAsia="en-IN"/>
        </w:rPr>
        <w:t xml:space="preserve">}  </w:t>
      </w:r>
    </w:p>
    <w:p w:rsidR="00677BF9" w:rsidRPr="00925078" w:rsidRDefault="00677BF9" w:rsidP="00925078">
      <w:pPr>
        <w:spacing w:before="376" w:after="125"/>
        <w:outlineLvl w:val="2"/>
        <w:rPr>
          <w:rFonts w:ascii="Times New Roman" w:eastAsia="Times New Roman" w:hAnsi="Times New Roman" w:cs="Times New Roman"/>
          <w:sz w:val="28"/>
          <w:szCs w:val="28"/>
          <w:lang w:eastAsia="en-IN"/>
        </w:rPr>
      </w:pPr>
      <w:r w:rsidRPr="00925078">
        <w:rPr>
          <w:rFonts w:ascii="Times New Roman" w:eastAsia="Times New Roman" w:hAnsi="Times New Roman" w:cs="Times New Roman"/>
          <w:sz w:val="28"/>
          <w:szCs w:val="28"/>
          <w:lang w:eastAsia="en-IN"/>
        </w:rPr>
        <w:t xml:space="preserve">//Test class to show the values of objects  </w:t>
      </w:r>
    </w:p>
    <w:p w:rsidR="00677BF9" w:rsidRPr="00925078" w:rsidRDefault="00677BF9" w:rsidP="00925078">
      <w:pPr>
        <w:spacing w:before="376" w:after="125"/>
        <w:outlineLvl w:val="2"/>
        <w:rPr>
          <w:rFonts w:ascii="Times New Roman" w:eastAsia="Times New Roman" w:hAnsi="Times New Roman" w:cs="Times New Roman"/>
          <w:sz w:val="28"/>
          <w:szCs w:val="28"/>
          <w:lang w:eastAsia="en-IN"/>
        </w:rPr>
      </w:pPr>
      <w:r w:rsidRPr="00925078">
        <w:rPr>
          <w:rFonts w:ascii="Times New Roman" w:eastAsia="Times New Roman" w:hAnsi="Times New Roman" w:cs="Times New Roman"/>
          <w:sz w:val="28"/>
          <w:szCs w:val="28"/>
          <w:lang w:eastAsia="en-IN"/>
        </w:rPr>
        <w:t xml:space="preserve">public class TestStaticVariable1{  </w:t>
      </w:r>
    </w:p>
    <w:p w:rsidR="00677BF9" w:rsidRPr="00925078" w:rsidRDefault="00677BF9" w:rsidP="00925078">
      <w:pPr>
        <w:spacing w:before="376" w:after="125"/>
        <w:outlineLvl w:val="2"/>
        <w:rPr>
          <w:rFonts w:ascii="Times New Roman" w:eastAsia="Times New Roman" w:hAnsi="Times New Roman" w:cs="Times New Roman"/>
          <w:sz w:val="28"/>
          <w:szCs w:val="28"/>
          <w:lang w:eastAsia="en-IN"/>
        </w:rPr>
      </w:pPr>
      <w:r w:rsidRPr="00925078">
        <w:rPr>
          <w:rFonts w:ascii="Times New Roman" w:eastAsia="Times New Roman" w:hAnsi="Times New Roman" w:cs="Times New Roman"/>
          <w:sz w:val="28"/>
          <w:szCs w:val="28"/>
          <w:lang w:eastAsia="en-IN"/>
        </w:rPr>
        <w:t xml:space="preserve"> public static void main(String args[]){  </w:t>
      </w:r>
    </w:p>
    <w:p w:rsidR="00677BF9" w:rsidRPr="00925078" w:rsidRDefault="00677BF9" w:rsidP="00925078">
      <w:pPr>
        <w:spacing w:before="376" w:after="125"/>
        <w:outlineLvl w:val="2"/>
        <w:rPr>
          <w:rFonts w:ascii="Times New Roman" w:eastAsia="Times New Roman" w:hAnsi="Times New Roman" w:cs="Times New Roman"/>
          <w:sz w:val="28"/>
          <w:szCs w:val="28"/>
          <w:lang w:eastAsia="en-IN"/>
        </w:rPr>
      </w:pPr>
      <w:r w:rsidRPr="00925078">
        <w:rPr>
          <w:rFonts w:ascii="Times New Roman" w:eastAsia="Times New Roman" w:hAnsi="Times New Roman" w:cs="Times New Roman"/>
          <w:sz w:val="28"/>
          <w:szCs w:val="28"/>
          <w:lang w:eastAsia="en-IN"/>
        </w:rPr>
        <w:t xml:space="preserve"> Student s1 = new Student(111,"Karan");  </w:t>
      </w:r>
    </w:p>
    <w:p w:rsidR="00677BF9" w:rsidRPr="00925078" w:rsidRDefault="00677BF9" w:rsidP="00925078">
      <w:pPr>
        <w:spacing w:before="376" w:after="125"/>
        <w:outlineLvl w:val="2"/>
        <w:rPr>
          <w:rFonts w:ascii="Times New Roman" w:eastAsia="Times New Roman" w:hAnsi="Times New Roman" w:cs="Times New Roman"/>
          <w:sz w:val="28"/>
          <w:szCs w:val="28"/>
          <w:lang w:eastAsia="en-IN"/>
        </w:rPr>
      </w:pPr>
      <w:r w:rsidRPr="00925078">
        <w:rPr>
          <w:rFonts w:ascii="Times New Roman" w:eastAsia="Times New Roman" w:hAnsi="Times New Roman" w:cs="Times New Roman"/>
          <w:sz w:val="28"/>
          <w:szCs w:val="28"/>
          <w:lang w:eastAsia="en-IN"/>
        </w:rPr>
        <w:t xml:space="preserve"> Student s2 = new Student(222,"Aryan");  </w:t>
      </w:r>
    </w:p>
    <w:p w:rsidR="00677BF9" w:rsidRPr="00925078" w:rsidRDefault="00677BF9" w:rsidP="00925078">
      <w:pPr>
        <w:spacing w:before="376" w:after="125"/>
        <w:outlineLvl w:val="2"/>
        <w:rPr>
          <w:rFonts w:ascii="Times New Roman" w:eastAsia="Times New Roman" w:hAnsi="Times New Roman" w:cs="Times New Roman"/>
          <w:sz w:val="28"/>
          <w:szCs w:val="28"/>
          <w:lang w:eastAsia="en-IN"/>
        </w:rPr>
      </w:pPr>
      <w:r w:rsidRPr="00925078">
        <w:rPr>
          <w:rFonts w:ascii="Times New Roman" w:eastAsia="Times New Roman" w:hAnsi="Times New Roman" w:cs="Times New Roman"/>
          <w:sz w:val="28"/>
          <w:szCs w:val="28"/>
          <w:lang w:eastAsia="en-IN"/>
        </w:rPr>
        <w:t xml:space="preserve"> //we can change the college of all objects by the single line of code  </w:t>
      </w:r>
    </w:p>
    <w:p w:rsidR="00677BF9" w:rsidRPr="00925078" w:rsidRDefault="00677BF9" w:rsidP="00925078">
      <w:pPr>
        <w:spacing w:before="376" w:after="125"/>
        <w:outlineLvl w:val="2"/>
        <w:rPr>
          <w:rFonts w:ascii="Times New Roman" w:eastAsia="Times New Roman" w:hAnsi="Times New Roman" w:cs="Times New Roman"/>
          <w:sz w:val="28"/>
          <w:szCs w:val="28"/>
          <w:lang w:eastAsia="en-IN"/>
        </w:rPr>
      </w:pPr>
      <w:r w:rsidRPr="00925078">
        <w:rPr>
          <w:rFonts w:ascii="Times New Roman" w:eastAsia="Times New Roman" w:hAnsi="Times New Roman" w:cs="Times New Roman"/>
          <w:sz w:val="28"/>
          <w:szCs w:val="28"/>
          <w:lang w:eastAsia="en-IN"/>
        </w:rPr>
        <w:t xml:space="preserve"> //Student.college="BBDIT";  </w:t>
      </w:r>
    </w:p>
    <w:p w:rsidR="00677BF9" w:rsidRPr="00925078" w:rsidRDefault="00677BF9" w:rsidP="00925078">
      <w:pPr>
        <w:spacing w:before="376" w:after="125"/>
        <w:outlineLvl w:val="2"/>
        <w:rPr>
          <w:rFonts w:ascii="Times New Roman" w:eastAsia="Times New Roman" w:hAnsi="Times New Roman" w:cs="Times New Roman"/>
          <w:sz w:val="28"/>
          <w:szCs w:val="28"/>
          <w:lang w:eastAsia="en-IN"/>
        </w:rPr>
      </w:pPr>
      <w:r w:rsidRPr="00925078">
        <w:rPr>
          <w:rFonts w:ascii="Times New Roman" w:eastAsia="Times New Roman" w:hAnsi="Times New Roman" w:cs="Times New Roman"/>
          <w:sz w:val="28"/>
          <w:szCs w:val="28"/>
          <w:lang w:eastAsia="en-IN"/>
        </w:rPr>
        <w:t xml:space="preserve"> s1.display();  </w:t>
      </w:r>
    </w:p>
    <w:p w:rsidR="00677BF9" w:rsidRPr="00925078" w:rsidRDefault="00677BF9" w:rsidP="00925078">
      <w:pPr>
        <w:spacing w:before="376" w:after="125"/>
        <w:outlineLvl w:val="2"/>
        <w:rPr>
          <w:rFonts w:ascii="Times New Roman" w:eastAsia="Times New Roman" w:hAnsi="Times New Roman" w:cs="Times New Roman"/>
          <w:sz w:val="28"/>
          <w:szCs w:val="28"/>
          <w:lang w:eastAsia="en-IN"/>
        </w:rPr>
      </w:pPr>
      <w:r w:rsidRPr="00925078">
        <w:rPr>
          <w:rFonts w:ascii="Times New Roman" w:eastAsia="Times New Roman" w:hAnsi="Times New Roman" w:cs="Times New Roman"/>
          <w:sz w:val="28"/>
          <w:szCs w:val="28"/>
          <w:lang w:eastAsia="en-IN"/>
        </w:rPr>
        <w:lastRenderedPageBreak/>
        <w:t xml:space="preserve"> s2.display();  }  }  </w:t>
      </w:r>
    </w:p>
    <w:p w:rsidR="00677BF9" w:rsidRPr="00925078" w:rsidRDefault="00677BF9" w:rsidP="00925078">
      <w:pPr>
        <w:spacing w:before="376" w:after="125"/>
        <w:outlineLvl w:val="2"/>
        <w:rPr>
          <w:rFonts w:ascii="Times New Roman" w:eastAsia="Times New Roman" w:hAnsi="Times New Roman" w:cs="Times New Roman"/>
          <w:sz w:val="28"/>
          <w:szCs w:val="28"/>
          <w:lang w:eastAsia="en-IN"/>
        </w:rPr>
      </w:pPr>
      <w:r w:rsidRPr="00925078">
        <w:rPr>
          <w:rFonts w:ascii="Times New Roman" w:eastAsia="Times New Roman" w:hAnsi="Times New Roman" w:cs="Times New Roman"/>
          <w:sz w:val="28"/>
          <w:szCs w:val="28"/>
          <w:lang w:eastAsia="en-IN"/>
        </w:rPr>
        <w:t>Output:</w:t>
      </w:r>
    </w:p>
    <w:p w:rsidR="00677BF9" w:rsidRPr="00925078" w:rsidRDefault="00677BF9" w:rsidP="00925078">
      <w:pPr>
        <w:spacing w:before="376" w:after="125"/>
        <w:outlineLvl w:val="2"/>
        <w:rPr>
          <w:rFonts w:ascii="Times New Roman" w:eastAsia="Times New Roman" w:hAnsi="Times New Roman" w:cs="Times New Roman"/>
          <w:sz w:val="28"/>
          <w:szCs w:val="28"/>
          <w:lang w:eastAsia="en-IN"/>
        </w:rPr>
      </w:pPr>
      <w:r w:rsidRPr="00925078">
        <w:rPr>
          <w:rFonts w:ascii="Times New Roman" w:eastAsia="Times New Roman" w:hAnsi="Times New Roman" w:cs="Times New Roman"/>
          <w:sz w:val="28"/>
          <w:szCs w:val="28"/>
          <w:lang w:eastAsia="en-IN"/>
        </w:rPr>
        <w:t>111 Karan ITS</w:t>
      </w:r>
    </w:p>
    <w:p w:rsidR="0081298F" w:rsidRPr="00925078" w:rsidRDefault="00677BF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sz w:val="28"/>
          <w:szCs w:val="28"/>
          <w:lang w:eastAsia="en-IN"/>
        </w:rPr>
        <w:t>222 Aryan ITS</w:t>
      </w:r>
      <w:r w:rsidR="001E2591" w:rsidRPr="00925078">
        <w:rPr>
          <w:rFonts w:ascii="Times New Roman" w:eastAsia="Times New Roman" w:hAnsi="Times New Roman" w:cs="Times New Roman"/>
          <w:sz w:val="28"/>
          <w:szCs w:val="28"/>
          <w:lang w:eastAsia="en-IN"/>
        </w:rPr>
        <w:br/>
      </w:r>
    </w:p>
    <w:p w:rsidR="00677BF9" w:rsidRPr="00925078" w:rsidRDefault="00677BF9" w:rsidP="00925078">
      <w:pPr>
        <w:spacing w:before="376" w:after="125"/>
        <w:outlineLvl w:val="2"/>
        <w:rPr>
          <w:rFonts w:ascii="Times New Roman" w:eastAsia="Times New Roman" w:hAnsi="Times New Roman" w:cs="Times New Roman"/>
          <w:b/>
          <w:color w:val="111111"/>
          <w:sz w:val="28"/>
          <w:szCs w:val="28"/>
          <w:lang w:eastAsia="en-IN"/>
        </w:rPr>
      </w:pPr>
      <w:r w:rsidRPr="00925078">
        <w:rPr>
          <w:rFonts w:ascii="Times New Roman" w:eastAsia="Times New Roman" w:hAnsi="Times New Roman" w:cs="Times New Roman"/>
          <w:b/>
          <w:color w:val="111111"/>
          <w:sz w:val="28"/>
          <w:szCs w:val="28"/>
          <w:lang w:eastAsia="en-IN"/>
        </w:rPr>
        <w:t>Static method:</w:t>
      </w:r>
    </w:p>
    <w:p w:rsidR="00677BF9" w:rsidRPr="00925078" w:rsidRDefault="00677BF9" w:rsidP="00925078">
      <w:pPr>
        <w:spacing w:before="376" w:after="125"/>
        <w:outlineLvl w:val="2"/>
        <w:rPr>
          <w:rFonts w:ascii="Times New Roman" w:eastAsia="Times New Roman" w:hAnsi="Times New Roman" w:cs="Times New Roman"/>
          <w:b/>
          <w:color w:val="111111"/>
          <w:sz w:val="28"/>
          <w:szCs w:val="28"/>
          <w:lang w:eastAsia="en-IN"/>
        </w:rPr>
      </w:pPr>
      <w:r w:rsidRPr="00925078">
        <w:rPr>
          <w:rFonts w:ascii="Times New Roman" w:eastAsia="Times New Roman" w:hAnsi="Times New Roman" w:cs="Times New Roman"/>
          <w:b/>
          <w:color w:val="111111"/>
          <w:sz w:val="28"/>
          <w:szCs w:val="28"/>
          <w:lang w:eastAsia="en-IN"/>
        </w:rPr>
        <w:t>Restrictions for the static method</w:t>
      </w:r>
    </w:p>
    <w:p w:rsidR="00677BF9" w:rsidRPr="00925078" w:rsidRDefault="00677BF9" w:rsidP="00925078">
      <w:pPr>
        <w:pStyle w:val="ListParagraph"/>
        <w:numPr>
          <w:ilvl w:val="0"/>
          <w:numId w:val="5"/>
        </w:num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There are two main restrictions for the static method. They are:</w:t>
      </w:r>
    </w:p>
    <w:p w:rsidR="00677BF9" w:rsidRPr="00925078" w:rsidRDefault="00677BF9" w:rsidP="00925078">
      <w:pPr>
        <w:pStyle w:val="ListParagraph"/>
        <w:numPr>
          <w:ilvl w:val="0"/>
          <w:numId w:val="5"/>
        </w:num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The static method can not use non static data member or call non-static method directly.</w:t>
      </w:r>
    </w:p>
    <w:p w:rsidR="00677BF9" w:rsidRPr="00925078" w:rsidRDefault="00677BF9" w:rsidP="00925078">
      <w:pPr>
        <w:pStyle w:val="ListParagraph"/>
        <w:numPr>
          <w:ilvl w:val="0"/>
          <w:numId w:val="5"/>
        </w:num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this and super cannot be used in static context.</w:t>
      </w:r>
    </w:p>
    <w:p w:rsidR="00677BF9" w:rsidRPr="00925078" w:rsidRDefault="00677BF9" w:rsidP="00925078">
      <w:pPr>
        <w:spacing w:before="376" w:after="125"/>
        <w:outlineLvl w:val="2"/>
        <w:rPr>
          <w:rFonts w:ascii="Times New Roman" w:eastAsia="Times New Roman" w:hAnsi="Times New Roman" w:cs="Times New Roman"/>
          <w:color w:val="111111"/>
          <w:sz w:val="28"/>
          <w:szCs w:val="28"/>
          <w:lang w:eastAsia="en-IN"/>
        </w:rPr>
      </w:pPr>
    </w:p>
    <w:p w:rsidR="00677BF9" w:rsidRPr="00925078" w:rsidRDefault="00677BF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b/>
          <w:bCs/>
          <w:color w:val="111111"/>
          <w:sz w:val="28"/>
          <w:szCs w:val="28"/>
          <w:lang w:eastAsia="en-IN"/>
        </w:rPr>
        <w:t>public</w:t>
      </w:r>
      <w:r w:rsidRPr="00925078">
        <w:rPr>
          <w:rFonts w:ascii="Times New Roman" w:eastAsia="Times New Roman" w:hAnsi="Times New Roman" w:cs="Times New Roman"/>
          <w:color w:val="111111"/>
          <w:sz w:val="28"/>
          <w:szCs w:val="28"/>
          <w:lang w:eastAsia="en-IN"/>
        </w:rPr>
        <w:t xml:space="preserve"> </w:t>
      </w:r>
      <w:r w:rsidRPr="00925078">
        <w:rPr>
          <w:rFonts w:ascii="Times New Roman" w:eastAsia="Times New Roman" w:hAnsi="Times New Roman" w:cs="Times New Roman"/>
          <w:b/>
          <w:bCs/>
          <w:color w:val="111111"/>
          <w:sz w:val="28"/>
          <w:szCs w:val="28"/>
          <w:lang w:eastAsia="en-IN"/>
        </w:rPr>
        <w:t>class</w:t>
      </w:r>
      <w:r w:rsidRPr="00925078">
        <w:rPr>
          <w:rFonts w:ascii="Times New Roman" w:eastAsia="Times New Roman" w:hAnsi="Times New Roman" w:cs="Times New Roman"/>
          <w:color w:val="111111"/>
          <w:sz w:val="28"/>
          <w:szCs w:val="28"/>
          <w:lang w:eastAsia="en-IN"/>
        </w:rPr>
        <w:t xml:space="preserve"> StaticExample {</w:t>
      </w:r>
    </w:p>
    <w:p w:rsidR="00677BF9" w:rsidRPr="00925078" w:rsidRDefault="00677BF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b/>
          <w:bCs/>
          <w:color w:val="111111"/>
          <w:sz w:val="28"/>
          <w:szCs w:val="28"/>
          <w:lang w:eastAsia="en-IN"/>
        </w:rPr>
        <w:t>static</w:t>
      </w:r>
      <w:r w:rsidRPr="00925078">
        <w:rPr>
          <w:rFonts w:ascii="Times New Roman" w:eastAsia="Times New Roman" w:hAnsi="Times New Roman" w:cs="Times New Roman"/>
          <w:color w:val="111111"/>
          <w:sz w:val="28"/>
          <w:szCs w:val="28"/>
          <w:lang w:eastAsia="en-IN"/>
        </w:rPr>
        <w:t xml:space="preserve"> </w:t>
      </w:r>
      <w:r w:rsidRPr="00925078">
        <w:rPr>
          <w:rFonts w:ascii="Times New Roman" w:eastAsia="Times New Roman" w:hAnsi="Times New Roman" w:cs="Times New Roman"/>
          <w:b/>
          <w:bCs/>
          <w:color w:val="111111"/>
          <w:sz w:val="28"/>
          <w:szCs w:val="28"/>
          <w:lang w:eastAsia="en-IN"/>
        </w:rPr>
        <w:t>void</w:t>
      </w:r>
      <w:r w:rsidRPr="00925078">
        <w:rPr>
          <w:rFonts w:ascii="Times New Roman" w:eastAsia="Times New Roman" w:hAnsi="Times New Roman" w:cs="Times New Roman"/>
          <w:color w:val="111111"/>
          <w:sz w:val="28"/>
          <w:szCs w:val="28"/>
          <w:lang w:eastAsia="en-IN"/>
        </w:rPr>
        <w:t xml:space="preserve"> add() {</w:t>
      </w:r>
    </w:p>
    <w:p w:rsidR="00677BF9" w:rsidRPr="00925078" w:rsidRDefault="00677BF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ab/>
        <w:t xml:space="preserve"> System.</w:t>
      </w:r>
      <w:r w:rsidRPr="00925078">
        <w:rPr>
          <w:rFonts w:ascii="Times New Roman" w:eastAsia="Times New Roman" w:hAnsi="Times New Roman" w:cs="Times New Roman"/>
          <w:b/>
          <w:bCs/>
          <w:i/>
          <w:iCs/>
          <w:color w:val="111111"/>
          <w:sz w:val="28"/>
          <w:szCs w:val="28"/>
          <w:lang w:eastAsia="en-IN"/>
        </w:rPr>
        <w:t>out</w:t>
      </w:r>
      <w:r w:rsidRPr="00925078">
        <w:rPr>
          <w:rFonts w:ascii="Times New Roman" w:eastAsia="Times New Roman" w:hAnsi="Times New Roman" w:cs="Times New Roman"/>
          <w:color w:val="111111"/>
          <w:sz w:val="28"/>
          <w:szCs w:val="28"/>
          <w:lang w:eastAsia="en-IN"/>
        </w:rPr>
        <w:t>.println("g");</w:t>
      </w:r>
    </w:p>
    <w:p w:rsidR="00677BF9" w:rsidRPr="00925078" w:rsidRDefault="00677BF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w:t>
      </w:r>
    </w:p>
    <w:p w:rsidR="00677BF9" w:rsidRPr="00925078" w:rsidRDefault="00677BF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b/>
          <w:bCs/>
          <w:color w:val="111111"/>
          <w:sz w:val="28"/>
          <w:szCs w:val="28"/>
          <w:lang w:eastAsia="en-IN"/>
        </w:rPr>
        <w:t>public</w:t>
      </w:r>
      <w:r w:rsidRPr="00925078">
        <w:rPr>
          <w:rFonts w:ascii="Times New Roman" w:eastAsia="Times New Roman" w:hAnsi="Times New Roman" w:cs="Times New Roman"/>
          <w:color w:val="111111"/>
          <w:sz w:val="28"/>
          <w:szCs w:val="28"/>
          <w:lang w:eastAsia="en-IN"/>
        </w:rPr>
        <w:t xml:space="preserve"> </w:t>
      </w:r>
      <w:r w:rsidRPr="00925078">
        <w:rPr>
          <w:rFonts w:ascii="Times New Roman" w:eastAsia="Times New Roman" w:hAnsi="Times New Roman" w:cs="Times New Roman"/>
          <w:b/>
          <w:bCs/>
          <w:color w:val="111111"/>
          <w:sz w:val="28"/>
          <w:szCs w:val="28"/>
          <w:lang w:eastAsia="en-IN"/>
        </w:rPr>
        <w:t>static</w:t>
      </w:r>
      <w:r w:rsidRPr="00925078">
        <w:rPr>
          <w:rFonts w:ascii="Times New Roman" w:eastAsia="Times New Roman" w:hAnsi="Times New Roman" w:cs="Times New Roman"/>
          <w:color w:val="111111"/>
          <w:sz w:val="28"/>
          <w:szCs w:val="28"/>
          <w:lang w:eastAsia="en-IN"/>
        </w:rPr>
        <w:t xml:space="preserve"> </w:t>
      </w:r>
      <w:r w:rsidRPr="00925078">
        <w:rPr>
          <w:rFonts w:ascii="Times New Roman" w:eastAsia="Times New Roman" w:hAnsi="Times New Roman" w:cs="Times New Roman"/>
          <w:b/>
          <w:bCs/>
          <w:color w:val="111111"/>
          <w:sz w:val="28"/>
          <w:szCs w:val="28"/>
          <w:lang w:eastAsia="en-IN"/>
        </w:rPr>
        <w:t>void</w:t>
      </w:r>
      <w:r w:rsidRPr="00925078">
        <w:rPr>
          <w:rFonts w:ascii="Times New Roman" w:eastAsia="Times New Roman" w:hAnsi="Times New Roman" w:cs="Times New Roman"/>
          <w:color w:val="111111"/>
          <w:sz w:val="28"/>
          <w:szCs w:val="28"/>
          <w:lang w:eastAsia="en-IN"/>
        </w:rPr>
        <w:t xml:space="preserve"> main(String[] args) {</w:t>
      </w:r>
    </w:p>
    <w:p w:rsidR="00677BF9" w:rsidRPr="00925078" w:rsidRDefault="00677BF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i/>
          <w:iCs/>
          <w:color w:val="111111"/>
          <w:sz w:val="28"/>
          <w:szCs w:val="28"/>
          <w:lang w:eastAsia="en-IN"/>
        </w:rPr>
        <w:t>add</w:t>
      </w:r>
      <w:r w:rsidRPr="00925078">
        <w:rPr>
          <w:rFonts w:ascii="Times New Roman" w:eastAsia="Times New Roman" w:hAnsi="Times New Roman" w:cs="Times New Roman"/>
          <w:color w:val="111111"/>
          <w:sz w:val="28"/>
          <w:szCs w:val="28"/>
          <w:lang w:eastAsia="en-IN"/>
        </w:rPr>
        <w:t>();</w:t>
      </w:r>
    </w:p>
    <w:p w:rsidR="00677BF9" w:rsidRPr="00925078" w:rsidRDefault="00677BF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w:t>
      </w:r>
    </w:p>
    <w:p w:rsidR="00677BF9" w:rsidRPr="00925078" w:rsidRDefault="00677BF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w:t>
      </w:r>
    </w:p>
    <w:p w:rsidR="00ED6012" w:rsidRPr="00925078" w:rsidRDefault="00ED6012" w:rsidP="00925078">
      <w:pPr>
        <w:spacing w:before="376" w:after="125"/>
        <w:outlineLvl w:val="2"/>
        <w:rPr>
          <w:rFonts w:ascii="Times New Roman" w:eastAsia="Times New Roman" w:hAnsi="Times New Roman" w:cs="Times New Roman"/>
          <w:b/>
          <w:color w:val="111111"/>
          <w:sz w:val="28"/>
          <w:szCs w:val="28"/>
          <w:lang w:eastAsia="en-IN"/>
        </w:rPr>
      </w:pPr>
      <w:r w:rsidRPr="00925078">
        <w:rPr>
          <w:rFonts w:ascii="Times New Roman" w:eastAsia="Times New Roman" w:hAnsi="Times New Roman" w:cs="Times New Roman"/>
          <w:b/>
          <w:color w:val="111111"/>
          <w:sz w:val="28"/>
          <w:szCs w:val="28"/>
          <w:lang w:eastAsia="en-IN"/>
        </w:rPr>
        <w:t>3) Java static block</w:t>
      </w:r>
    </w:p>
    <w:p w:rsidR="00ED6012" w:rsidRPr="007F7124" w:rsidRDefault="00ED6012" w:rsidP="007F7124">
      <w:pPr>
        <w:pStyle w:val="ListParagraph"/>
        <w:numPr>
          <w:ilvl w:val="0"/>
          <w:numId w:val="14"/>
        </w:numPr>
        <w:spacing w:before="376" w:after="125"/>
        <w:outlineLvl w:val="2"/>
        <w:rPr>
          <w:rFonts w:ascii="Times New Roman" w:eastAsia="Times New Roman" w:hAnsi="Times New Roman" w:cs="Times New Roman"/>
          <w:color w:val="111111"/>
          <w:sz w:val="28"/>
          <w:szCs w:val="28"/>
          <w:lang w:eastAsia="en-IN"/>
        </w:rPr>
      </w:pPr>
      <w:r w:rsidRPr="007F7124">
        <w:rPr>
          <w:rFonts w:ascii="Times New Roman" w:eastAsia="Times New Roman" w:hAnsi="Times New Roman" w:cs="Times New Roman"/>
          <w:color w:val="111111"/>
          <w:sz w:val="28"/>
          <w:szCs w:val="28"/>
          <w:lang w:eastAsia="en-IN"/>
        </w:rPr>
        <w:lastRenderedPageBreak/>
        <w:t>Is used to initialize the static data member.</w:t>
      </w:r>
    </w:p>
    <w:p w:rsidR="00ED6012" w:rsidRPr="007F7124" w:rsidRDefault="00ED6012" w:rsidP="007F7124">
      <w:pPr>
        <w:pStyle w:val="ListParagraph"/>
        <w:numPr>
          <w:ilvl w:val="0"/>
          <w:numId w:val="14"/>
        </w:numPr>
        <w:spacing w:before="376" w:after="125"/>
        <w:outlineLvl w:val="2"/>
        <w:rPr>
          <w:rFonts w:ascii="Times New Roman" w:eastAsia="Times New Roman" w:hAnsi="Times New Roman" w:cs="Times New Roman"/>
          <w:color w:val="111111"/>
          <w:sz w:val="28"/>
          <w:szCs w:val="28"/>
          <w:lang w:eastAsia="en-IN"/>
        </w:rPr>
      </w:pPr>
      <w:r w:rsidRPr="007F7124">
        <w:rPr>
          <w:rFonts w:ascii="Times New Roman" w:eastAsia="Times New Roman" w:hAnsi="Times New Roman" w:cs="Times New Roman"/>
          <w:color w:val="111111"/>
          <w:sz w:val="28"/>
          <w:szCs w:val="28"/>
          <w:lang w:eastAsia="en-IN"/>
        </w:rPr>
        <w:t>It is executed before the main method at the time of classloading.</w:t>
      </w:r>
    </w:p>
    <w:p w:rsidR="00ED6012" w:rsidRPr="00925078" w:rsidRDefault="00ED6012"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Example of static block</w:t>
      </w:r>
    </w:p>
    <w:p w:rsidR="00ED6012" w:rsidRPr="00925078" w:rsidRDefault="00ED6012"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class A2{  </w:t>
      </w:r>
    </w:p>
    <w:p w:rsidR="00ED6012" w:rsidRPr="00925078" w:rsidRDefault="00ED6012"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static{System.out.println("static block is invoked");}  </w:t>
      </w:r>
    </w:p>
    <w:p w:rsidR="00ED6012" w:rsidRPr="00925078" w:rsidRDefault="00ED6012"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public static void main(String args[]){  </w:t>
      </w:r>
    </w:p>
    <w:p w:rsidR="00ED6012" w:rsidRPr="00925078" w:rsidRDefault="00ED6012"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System.out.println("Hello main");  </w:t>
      </w:r>
    </w:p>
    <w:p w:rsidR="00ED6012" w:rsidRPr="00925078" w:rsidRDefault="00ED6012"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  </w:t>
      </w:r>
    </w:p>
    <w:p w:rsidR="00ED6012" w:rsidRPr="00925078" w:rsidRDefault="00ED6012"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w:t>
      </w:r>
    </w:p>
    <w:p w:rsidR="00ED6012" w:rsidRPr="00925078" w:rsidRDefault="00ED6012"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Output:</w:t>
      </w:r>
    </w:p>
    <w:p w:rsidR="00ED6012" w:rsidRPr="00925078" w:rsidRDefault="00ED6012"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static block is invoked</w:t>
      </w:r>
    </w:p>
    <w:p w:rsidR="00677BF9" w:rsidRPr="00925078" w:rsidRDefault="00ED6012"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Hello main</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p>
    <w:p w:rsidR="00FA0EED" w:rsidRPr="00925078" w:rsidRDefault="00FA0EED" w:rsidP="00925078">
      <w:pPr>
        <w:spacing w:before="376" w:after="125"/>
        <w:outlineLvl w:val="2"/>
        <w:rPr>
          <w:rFonts w:ascii="Times New Roman" w:eastAsia="Times New Roman" w:hAnsi="Times New Roman" w:cs="Times New Roman"/>
          <w:b/>
          <w:color w:val="111111"/>
          <w:sz w:val="28"/>
          <w:szCs w:val="28"/>
          <w:lang w:eastAsia="en-IN"/>
        </w:rPr>
      </w:pPr>
      <w:r w:rsidRPr="00925078">
        <w:rPr>
          <w:rFonts w:ascii="Times New Roman" w:eastAsia="Times New Roman" w:hAnsi="Times New Roman" w:cs="Times New Roman"/>
          <w:b/>
          <w:color w:val="111111"/>
          <w:sz w:val="28"/>
          <w:szCs w:val="28"/>
          <w:lang w:eastAsia="en-IN"/>
        </w:rPr>
        <w:t>Final Keyword</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Final is a keyword in Java that is used to restrict the user and can be used in many respects. Final can be used with:</w:t>
      </w:r>
    </w:p>
    <w:p w:rsidR="00FA0EED" w:rsidRPr="00925078" w:rsidRDefault="00FA0EED" w:rsidP="00925078">
      <w:pPr>
        <w:pStyle w:val="ListParagraph"/>
        <w:numPr>
          <w:ilvl w:val="0"/>
          <w:numId w:val="6"/>
        </w:num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Class</w:t>
      </w:r>
    </w:p>
    <w:p w:rsidR="00FA0EED" w:rsidRPr="00925078" w:rsidRDefault="00FA0EED" w:rsidP="00925078">
      <w:pPr>
        <w:pStyle w:val="ListParagraph"/>
        <w:numPr>
          <w:ilvl w:val="0"/>
          <w:numId w:val="6"/>
        </w:num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Methods</w:t>
      </w:r>
    </w:p>
    <w:p w:rsidR="00FA0EED" w:rsidRPr="00925078" w:rsidRDefault="00FA0EED" w:rsidP="00925078">
      <w:pPr>
        <w:pStyle w:val="ListParagraph"/>
        <w:numPr>
          <w:ilvl w:val="0"/>
          <w:numId w:val="6"/>
        </w:num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Variables</w:t>
      </w:r>
    </w:p>
    <w:p w:rsidR="00FA0EED" w:rsidRPr="00925078" w:rsidRDefault="00FA0EED" w:rsidP="00925078">
      <w:pPr>
        <w:spacing w:before="376" w:after="125"/>
        <w:outlineLvl w:val="2"/>
        <w:rPr>
          <w:rFonts w:ascii="Times New Roman" w:eastAsia="Times New Roman" w:hAnsi="Times New Roman" w:cs="Times New Roman"/>
          <w:b/>
          <w:color w:val="111111"/>
          <w:sz w:val="28"/>
          <w:szCs w:val="28"/>
          <w:lang w:eastAsia="en-IN"/>
        </w:rPr>
      </w:pPr>
      <w:r w:rsidRPr="00925078">
        <w:rPr>
          <w:rFonts w:ascii="Times New Roman" w:eastAsia="Times New Roman" w:hAnsi="Times New Roman" w:cs="Times New Roman"/>
          <w:b/>
          <w:color w:val="111111"/>
          <w:sz w:val="28"/>
          <w:szCs w:val="28"/>
          <w:lang w:eastAsia="en-IN"/>
        </w:rPr>
        <w:t>Class Declared as Final:</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lastRenderedPageBreak/>
        <w:t>When a class is declared as final, it cannot be extended further. Here is an example what happens within a program</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final class stud {</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 Methods cannot be extended to its sub class</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class books extends stud {</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void show() {</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System.out.println("Book-Class method");</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public static void main(String args[]) {</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books B1 = new books();</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B1.show();</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This will show an error that:</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error: cannot inherit from final stud</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class books extends stud{</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lastRenderedPageBreak/>
        <w:t>This is because classes declared as final cannot be inherited.</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p>
    <w:p w:rsidR="00FA0EED" w:rsidRPr="00925078" w:rsidRDefault="00FA0EED" w:rsidP="00925078">
      <w:pPr>
        <w:spacing w:before="376" w:after="125"/>
        <w:outlineLvl w:val="2"/>
        <w:rPr>
          <w:rFonts w:ascii="Times New Roman" w:eastAsia="Times New Roman" w:hAnsi="Times New Roman" w:cs="Times New Roman"/>
          <w:b/>
          <w:color w:val="111111"/>
          <w:sz w:val="28"/>
          <w:szCs w:val="28"/>
          <w:lang w:eastAsia="en-IN"/>
        </w:rPr>
      </w:pPr>
      <w:r w:rsidRPr="00925078">
        <w:rPr>
          <w:rFonts w:ascii="Times New Roman" w:eastAsia="Times New Roman" w:hAnsi="Times New Roman" w:cs="Times New Roman"/>
          <w:b/>
          <w:color w:val="111111"/>
          <w:sz w:val="28"/>
          <w:szCs w:val="28"/>
          <w:lang w:eastAsia="en-IN"/>
        </w:rPr>
        <w:t>Method Declared as Final:</w:t>
      </w:r>
    </w:p>
    <w:p w:rsidR="00632A19" w:rsidRPr="00925078" w:rsidRDefault="00FA0EED" w:rsidP="00925078">
      <w:pPr>
        <w:pStyle w:val="ListParagraph"/>
        <w:numPr>
          <w:ilvl w:val="0"/>
          <w:numId w:val="10"/>
        </w:num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A method declared as final cannot be overridden; this means even when a child class can call the final method of parent class without any issues, but the overriding will not be possible. </w:t>
      </w:r>
    </w:p>
    <w:p w:rsidR="00FA0EED" w:rsidRPr="00925078" w:rsidRDefault="00FA0EED" w:rsidP="00925078">
      <w:pPr>
        <w:pStyle w:val="ListParagraph"/>
        <w:numPr>
          <w:ilvl w:val="0"/>
          <w:numId w:val="10"/>
        </w:num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Here is a sample program showing what is not valid within a Java program when a method is declared as final.</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class stud {</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final void show() {</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System.out.println("Class - stud : method defined");</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class books extends stud {</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void show() {</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System.out.println("Class - books : method defined");</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public static void main(String args[]) {</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books B2 = new books();</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B2.show();</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lastRenderedPageBreak/>
        <w:t xml:space="preserve"> }</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w:t>
      </w:r>
    </w:p>
    <w:p w:rsidR="00FA0EED" w:rsidRPr="00925078" w:rsidRDefault="00FA0EED" w:rsidP="00925078">
      <w:pPr>
        <w:spacing w:before="376" w:after="125"/>
        <w:outlineLvl w:val="2"/>
        <w:rPr>
          <w:rFonts w:ascii="Times New Roman" w:eastAsia="Times New Roman" w:hAnsi="Times New Roman" w:cs="Times New Roman"/>
          <w:b/>
          <w:color w:val="111111"/>
          <w:sz w:val="28"/>
          <w:szCs w:val="28"/>
          <w:lang w:eastAsia="en-IN"/>
        </w:rPr>
      </w:pPr>
      <w:r w:rsidRPr="00925078">
        <w:rPr>
          <w:rFonts w:ascii="Times New Roman" w:eastAsia="Times New Roman" w:hAnsi="Times New Roman" w:cs="Times New Roman"/>
          <w:b/>
          <w:color w:val="111111"/>
          <w:sz w:val="28"/>
          <w:szCs w:val="28"/>
          <w:lang w:eastAsia="en-IN"/>
        </w:rPr>
        <w:t>Variable Declared as Final:</w:t>
      </w:r>
    </w:p>
    <w:p w:rsidR="00FA0EED" w:rsidRPr="00925078" w:rsidRDefault="00FA0EED" w:rsidP="00925078">
      <w:pPr>
        <w:pStyle w:val="ListParagraph"/>
        <w:numPr>
          <w:ilvl w:val="0"/>
          <w:numId w:val="9"/>
        </w:num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Once a variable is assigned with the keyword final, it always contains the same exact value. </w:t>
      </w:r>
    </w:p>
    <w:p w:rsidR="00FA0EED" w:rsidRPr="00925078" w:rsidRDefault="00FA0EED" w:rsidP="00925078">
      <w:pPr>
        <w:pStyle w:val="ListParagraph"/>
        <w:numPr>
          <w:ilvl w:val="0"/>
          <w:numId w:val="9"/>
        </w:num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Again things may happen like this; if a final variable holds a reference to an object then the state of the object can be altered if programmers perform certain operations on those objects, but the variable will always refer to the same object. </w:t>
      </w:r>
    </w:p>
    <w:p w:rsidR="00FA0EED" w:rsidRPr="00925078" w:rsidRDefault="00FA0EED" w:rsidP="00925078">
      <w:pPr>
        <w:pStyle w:val="ListParagraph"/>
        <w:numPr>
          <w:ilvl w:val="0"/>
          <w:numId w:val="9"/>
        </w:num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A final variable that is not initialized at the time of declaration is known as a blank final variable. If you are declaring a final variable in a constructor, then you must initialize the blank final variable within the constructor of the class. Otherwise, the program might show a compilation error.</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import java.util.*;</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import java.lang.*;</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import java.io.*;</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class stud {</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final int val;</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stud() {</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val = 60;</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void method() {</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lastRenderedPageBreak/>
        <w:t xml:space="preserve">  System.out.println(val);</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public static void main(String args[]) {</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stud S1 = new  stud();</w:t>
      </w:r>
    </w:p>
    <w:p w:rsidR="00FA0EED"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S1.method();</w:t>
      </w:r>
    </w:p>
    <w:p w:rsidR="00E37BD5" w:rsidRPr="00925078" w:rsidRDefault="00FA0EED"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w:t>
      </w:r>
    </w:p>
    <w:p w:rsidR="00677BF9" w:rsidRPr="00925078" w:rsidRDefault="00677BF9" w:rsidP="00925078">
      <w:pPr>
        <w:spacing w:before="376" w:after="125"/>
        <w:outlineLvl w:val="2"/>
        <w:rPr>
          <w:rFonts w:ascii="Times New Roman" w:eastAsia="Times New Roman" w:hAnsi="Times New Roman" w:cs="Times New Roman"/>
          <w:color w:val="111111"/>
          <w:sz w:val="28"/>
          <w:szCs w:val="28"/>
          <w:lang w:eastAsia="en-IN"/>
        </w:rPr>
      </w:pP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This Keyword:</w:t>
      </w:r>
    </w:p>
    <w:p w:rsidR="00632A19" w:rsidRPr="00925078" w:rsidRDefault="00632A19" w:rsidP="00925078">
      <w:pPr>
        <w:pStyle w:val="ListParagraph"/>
        <w:numPr>
          <w:ilvl w:val="0"/>
          <w:numId w:val="7"/>
        </w:num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this is another Java keyword which as a reference to the current object within an instance method or a constructor — the object whose method or constructor is being called.</w:t>
      </w:r>
    </w:p>
    <w:p w:rsidR="00632A19" w:rsidRPr="00925078" w:rsidRDefault="00632A19" w:rsidP="00925078">
      <w:pPr>
        <w:pStyle w:val="ListParagraph"/>
        <w:numPr>
          <w:ilvl w:val="0"/>
          <w:numId w:val="7"/>
        </w:num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By the use of this keyword, programmers can refer to any member of the current object within an instance method or a constructor. </w:t>
      </w:r>
    </w:p>
    <w:p w:rsidR="00632A19" w:rsidRPr="00925078" w:rsidRDefault="00632A19" w:rsidP="00925078">
      <w:pPr>
        <w:pStyle w:val="ListParagraph"/>
        <w:numPr>
          <w:ilvl w:val="0"/>
          <w:numId w:val="7"/>
        </w:num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This keyword can be used to refer to the current object, and it always acts as a reference to an object in which method was invoked. </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There are the various uses of this keyword in Java. </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These are:</w:t>
      </w:r>
    </w:p>
    <w:p w:rsidR="00632A19" w:rsidRPr="00925078" w:rsidRDefault="00632A19" w:rsidP="00925078">
      <w:pPr>
        <w:pStyle w:val="ListParagraph"/>
        <w:numPr>
          <w:ilvl w:val="0"/>
          <w:numId w:val="8"/>
        </w:num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For referring current class instance variable, this keyword can be used</w:t>
      </w:r>
    </w:p>
    <w:p w:rsidR="00632A19" w:rsidRPr="00925078" w:rsidRDefault="00632A19" w:rsidP="00925078">
      <w:pPr>
        <w:pStyle w:val="ListParagraph"/>
        <w:numPr>
          <w:ilvl w:val="0"/>
          <w:numId w:val="8"/>
        </w:num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To invoke current class constructor, this() is used</w:t>
      </w:r>
    </w:p>
    <w:p w:rsidR="00632A19" w:rsidRPr="00925078" w:rsidRDefault="00632A19" w:rsidP="00925078">
      <w:pPr>
        <w:pStyle w:val="ListParagraph"/>
        <w:numPr>
          <w:ilvl w:val="0"/>
          <w:numId w:val="8"/>
        </w:num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this can be passed as message argument in a method call</w:t>
      </w:r>
    </w:p>
    <w:p w:rsidR="00632A19" w:rsidRPr="00925078" w:rsidRDefault="00632A19" w:rsidP="00925078">
      <w:pPr>
        <w:pStyle w:val="ListParagraph"/>
        <w:numPr>
          <w:ilvl w:val="0"/>
          <w:numId w:val="8"/>
        </w:num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In a constructor call, this can be passed as argument</w:t>
      </w:r>
    </w:p>
    <w:p w:rsidR="00632A19" w:rsidRPr="00925078" w:rsidRDefault="00632A19" w:rsidP="00925078">
      <w:pPr>
        <w:pStyle w:val="ListParagraph"/>
        <w:numPr>
          <w:ilvl w:val="0"/>
          <w:numId w:val="8"/>
        </w:num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For returning current class instance, this keyword is used</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class Emp {</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int e_id;</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lastRenderedPageBreak/>
        <w:t xml:space="preserve"> String name;</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Emp(int e_id, String name) {</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this.e_id = e_id;</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this.name = name;</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void show() {</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System.out.println(e_id + " " + name);</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public static void main(String args[]) {</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Emp e1 = new Emp(1006, "Karlos");</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Emp e2 = new Emp(1008, "Ray");</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e1.show();</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e2.show();</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w:t>
      </w:r>
    </w:p>
    <w:p w:rsidR="00632A19" w:rsidRPr="00925078" w:rsidRDefault="00632A19" w:rsidP="00925078">
      <w:pPr>
        <w:spacing w:before="376" w:after="125"/>
        <w:outlineLvl w:val="2"/>
        <w:rPr>
          <w:rFonts w:ascii="Times New Roman" w:eastAsia="Times New Roman" w:hAnsi="Times New Roman" w:cs="Times New Roman"/>
          <w:b/>
          <w:color w:val="111111"/>
          <w:sz w:val="28"/>
          <w:szCs w:val="28"/>
          <w:lang w:eastAsia="en-IN"/>
        </w:rPr>
      </w:pPr>
      <w:r w:rsidRPr="00925078">
        <w:rPr>
          <w:rFonts w:ascii="Times New Roman" w:eastAsia="Times New Roman" w:hAnsi="Times New Roman" w:cs="Times New Roman"/>
          <w:b/>
          <w:color w:val="111111"/>
          <w:sz w:val="28"/>
          <w:szCs w:val="28"/>
          <w:lang w:eastAsia="en-IN"/>
        </w:rPr>
        <w:t>this() : to invoke current class constructor</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The this() constructor call can be used to invoke the current class constructor. It is used to reuse the constructor. In other words, it is used for constructor chaining.</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p>
    <w:p w:rsidR="00632A19" w:rsidRPr="00925078" w:rsidRDefault="00632A19" w:rsidP="00925078">
      <w:pPr>
        <w:spacing w:before="376" w:after="125"/>
        <w:outlineLvl w:val="2"/>
        <w:rPr>
          <w:rFonts w:ascii="Times New Roman" w:eastAsia="Times New Roman" w:hAnsi="Times New Roman" w:cs="Times New Roman"/>
          <w:b/>
          <w:color w:val="111111"/>
          <w:sz w:val="28"/>
          <w:szCs w:val="28"/>
          <w:lang w:eastAsia="en-IN"/>
        </w:rPr>
      </w:pPr>
      <w:r w:rsidRPr="00925078">
        <w:rPr>
          <w:rFonts w:ascii="Times New Roman" w:eastAsia="Times New Roman" w:hAnsi="Times New Roman" w:cs="Times New Roman"/>
          <w:b/>
          <w:color w:val="111111"/>
          <w:sz w:val="28"/>
          <w:szCs w:val="28"/>
          <w:lang w:eastAsia="en-IN"/>
        </w:rPr>
        <w:t>Calling default constructor from parameterized constructor:</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class A{  </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A(){System.out.println("hello a");}  </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A(int x){  </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this();  </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System.out.println(x);  </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class TestThis5{  </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public static void main(String args[]){  </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A a=new A(10);  </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Test it Now</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Output:</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hello a</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10</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p>
    <w:p w:rsidR="00632A19" w:rsidRPr="00925078" w:rsidRDefault="00632A19" w:rsidP="00925078">
      <w:pPr>
        <w:spacing w:before="376" w:after="125"/>
        <w:outlineLvl w:val="2"/>
        <w:rPr>
          <w:rFonts w:ascii="Times New Roman" w:eastAsia="Times New Roman" w:hAnsi="Times New Roman" w:cs="Times New Roman"/>
          <w:b/>
          <w:color w:val="111111"/>
          <w:sz w:val="28"/>
          <w:szCs w:val="28"/>
          <w:lang w:eastAsia="en-IN"/>
        </w:rPr>
      </w:pPr>
      <w:r w:rsidRPr="00925078">
        <w:rPr>
          <w:rFonts w:ascii="Times New Roman" w:eastAsia="Times New Roman" w:hAnsi="Times New Roman" w:cs="Times New Roman"/>
          <w:b/>
          <w:color w:val="111111"/>
          <w:sz w:val="28"/>
          <w:szCs w:val="28"/>
          <w:lang w:eastAsia="en-IN"/>
        </w:rPr>
        <w:t>Calling parameterized constructor from default constructor:</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class A{  </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A(){  </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this(5);  </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System.out.println("hello a");  </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A(int x){  </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System.out.println(x);  </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class TestThis6{  </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public static void main(String args[]){  </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A a=new A();  </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Output:</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5</w:t>
      </w:r>
    </w:p>
    <w:p w:rsidR="00632A19" w:rsidRPr="00925078" w:rsidRDefault="00632A19"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hello a</w:t>
      </w:r>
    </w:p>
    <w:p w:rsidR="007F7124" w:rsidRDefault="007F7124" w:rsidP="00925078">
      <w:pPr>
        <w:spacing w:before="376" w:after="125"/>
        <w:outlineLvl w:val="2"/>
        <w:rPr>
          <w:rFonts w:ascii="Times New Roman" w:eastAsia="Times New Roman" w:hAnsi="Times New Roman" w:cs="Times New Roman"/>
          <w:b/>
          <w:color w:val="111111"/>
          <w:sz w:val="28"/>
          <w:szCs w:val="28"/>
          <w:lang w:eastAsia="en-IN"/>
        </w:rPr>
      </w:pPr>
    </w:p>
    <w:p w:rsidR="00927DA5" w:rsidRPr="00925078" w:rsidRDefault="00927DA5" w:rsidP="00925078">
      <w:pPr>
        <w:spacing w:before="376" w:after="125"/>
        <w:outlineLvl w:val="2"/>
        <w:rPr>
          <w:rFonts w:ascii="Times New Roman" w:eastAsia="Times New Roman" w:hAnsi="Times New Roman" w:cs="Times New Roman"/>
          <w:b/>
          <w:color w:val="111111"/>
          <w:sz w:val="28"/>
          <w:szCs w:val="28"/>
          <w:lang w:eastAsia="en-IN"/>
        </w:rPr>
      </w:pPr>
      <w:r w:rsidRPr="00925078">
        <w:rPr>
          <w:rFonts w:ascii="Times New Roman" w:eastAsia="Times New Roman" w:hAnsi="Times New Roman" w:cs="Times New Roman"/>
          <w:b/>
          <w:color w:val="111111"/>
          <w:sz w:val="28"/>
          <w:szCs w:val="28"/>
          <w:lang w:eastAsia="en-IN"/>
        </w:rPr>
        <w:lastRenderedPageBreak/>
        <w:t>Super  Keyword:</w:t>
      </w:r>
    </w:p>
    <w:p w:rsidR="007F7124" w:rsidRPr="007F7124" w:rsidRDefault="00927DA5" w:rsidP="007F7124">
      <w:pPr>
        <w:pStyle w:val="ListParagraph"/>
        <w:numPr>
          <w:ilvl w:val="0"/>
          <w:numId w:val="15"/>
        </w:numPr>
        <w:spacing w:before="376" w:after="125"/>
        <w:outlineLvl w:val="2"/>
        <w:rPr>
          <w:rFonts w:ascii="Times New Roman" w:eastAsia="Times New Roman" w:hAnsi="Times New Roman" w:cs="Times New Roman"/>
          <w:color w:val="111111"/>
          <w:sz w:val="28"/>
          <w:szCs w:val="28"/>
          <w:lang w:eastAsia="en-IN"/>
        </w:rPr>
      </w:pPr>
      <w:r w:rsidRPr="007F7124">
        <w:rPr>
          <w:rFonts w:ascii="Times New Roman" w:eastAsia="Times New Roman" w:hAnsi="Times New Roman" w:cs="Times New Roman"/>
          <w:color w:val="111111"/>
          <w:sz w:val="28"/>
          <w:szCs w:val="28"/>
          <w:lang w:eastAsia="en-IN"/>
        </w:rPr>
        <w:t xml:space="preserve">Super is a keyword of Java which refers to the immediate parent of a class and is used inside the subclass method definition for calling a method defined in the superclass. </w:t>
      </w:r>
    </w:p>
    <w:p w:rsidR="007F7124" w:rsidRPr="007F7124" w:rsidRDefault="00927DA5" w:rsidP="007F7124">
      <w:pPr>
        <w:pStyle w:val="ListParagraph"/>
        <w:numPr>
          <w:ilvl w:val="0"/>
          <w:numId w:val="15"/>
        </w:numPr>
        <w:spacing w:before="376" w:after="125"/>
        <w:outlineLvl w:val="2"/>
        <w:rPr>
          <w:rFonts w:ascii="Times New Roman" w:eastAsia="Times New Roman" w:hAnsi="Times New Roman" w:cs="Times New Roman"/>
          <w:color w:val="111111"/>
          <w:sz w:val="28"/>
          <w:szCs w:val="28"/>
          <w:lang w:eastAsia="en-IN"/>
        </w:rPr>
      </w:pPr>
      <w:r w:rsidRPr="007F7124">
        <w:rPr>
          <w:rFonts w:ascii="Times New Roman" w:eastAsia="Times New Roman" w:hAnsi="Times New Roman" w:cs="Times New Roman"/>
          <w:color w:val="111111"/>
          <w:sz w:val="28"/>
          <w:szCs w:val="28"/>
          <w:lang w:eastAsia="en-IN"/>
        </w:rPr>
        <w:t xml:space="preserve">A superclass having methods as private cannot be called. </w:t>
      </w:r>
    </w:p>
    <w:p w:rsidR="007F7124" w:rsidRPr="007F7124" w:rsidRDefault="00927DA5" w:rsidP="007F7124">
      <w:pPr>
        <w:pStyle w:val="ListParagraph"/>
        <w:numPr>
          <w:ilvl w:val="0"/>
          <w:numId w:val="15"/>
        </w:numPr>
        <w:spacing w:before="376" w:after="125"/>
        <w:outlineLvl w:val="2"/>
        <w:rPr>
          <w:rFonts w:ascii="Times New Roman" w:eastAsia="Times New Roman" w:hAnsi="Times New Roman" w:cs="Times New Roman"/>
          <w:color w:val="111111"/>
          <w:sz w:val="28"/>
          <w:szCs w:val="28"/>
          <w:lang w:eastAsia="en-IN"/>
        </w:rPr>
      </w:pPr>
      <w:r w:rsidRPr="007F7124">
        <w:rPr>
          <w:rFonts w:ascii="Times New Roman" w:eastAsia="Times New Roman" w:hAnsi="Times New Roman" w:cs="Times New Roman"/>
          <w:color w:val="111111"/>
          <w:sz w:val="28"/>
          <w:szCs w:val="28"/>
          <w:lang w:eastAsia="en-IN"/>
        </w:rPr>
        <w:t>Only the methods which are public and protected can be called by the keyword super.</w:t>
      </w:r>
    </w:p>
    <w:p w:rsidR="00927DA5" w:rsidRPr="007F7124" w:rsidRDefault="00927DA5" w:rsidP="007F7124">
      <w:pPr>
        <w:pStyle w:val="ListParagraph"/>
        <w:numPr>
          <w:ilvl w:val="0"/>
          <w:numId w:val="15"/>
        </w:numPr>
        <w:spacing w:before="376" w:after="125"/>
        <w:outlineLvl w:val="2"/>
        <w:rPr>
          <w:rFonts w:ascii="Times New Roman" w:eastAsia="Times New Roman" w:hAnsi="Times New Roman" w:cs="Times New Roman"/>
          <w:color w:val="111111"/>
          <w:sz w:val="28"/>
          <w:szCs w:val="28"/>
          <w:lang w:eastAsia="en-IN"/>
        </w:rPr>
      </w:pPr>
      <w:r w:rsidRPr="007F7124">
        <w:rPr>
          <w:rFonts w:ascii="Times New Roman" w:eastAsia="Times New Roman" w:hAnsi="Times New Roman" w:cs="Times New Roman"/>
          <w:color w:val="111111"/>
          <w:sz w:val="28"/>
          <w:szCs w:val="28"/>
          <w:lang w:eastAsia="en-IN"/>
        </w:rPr>
        <w:t>It is also used by class constructors to invoke constructors of its parent class.</w:t>
      </w:r>
    </w:p>
    <w:p w:rsidR="00927DA5" w:rsidRPr="00925078" w:rsidRDefault="00927DA5" w:rsidP="00925078">
      <w:pPr>
        <w:spacing w:before="376" w:after="125"/>
        <w:outlineLvl w:val="2"/>
        <w:rPr>
          <w:rFonts w:ascii="Times New Roman" w:eastAsia="Times New Roman" w:hAnsi="Times New Roman" w:cs="Times New Roman"/>
          <w:color w:val="111111"/>
          <w:sz w:val="28"/>
          <w:szCs w:val="28"/>
          <w:u w:val="single"/>
          <w:lang w:eastAsia="en-IN"/>
        </w:rPr>
      </w:pPr>
      <w:r w:rsidRPr="00925078">
        <w:rPr>
          <w:rFonts w:ascii="Times New Roman" w:eastAsia="Times New Roman" w:hAnsi="Times New Roman" w:cs="Times New Roman"/>
          <w:color w:val="111111"/>
          <w:sz w:val="28"/>
          <w:szCs w:val="28"/>
          <w:u w:val="single"/>
          <w:lang w:eastAsia="en-IN"/>
        </w:rPr>
        <w:t>Syntax:</w:t>
      </w:r>
    </w:p>
    <w:p w:rsidR="00927DA5" w:rsidRPr="00925078" w:rsidRDefault="00927DA5"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super.&lt;method-name&gt;();</w:t>
      </w:r>
    </w:p>
    <w:p w:rsidR="00927DA5" w:rsidRPr="007F7124" w:rsidRDefault="00927DA5" w:rsidP="00925078">
      <w:pPr>
        <w:spacing w:before="376" w:after="125"/>
        <w:outlineLvl w:val="2"/>
        <w:rPr>
          <w:rFonts w:ascii="Times New Roman" w:eastAsia="Times New Roman" w:hAnsi="Times New Roman" w:cs="Times New Roman"/>
          <w:b/>
          <w:color w:val="111111"/>
          <w:sz w:val="28"/>
          <w:szCs w:val="28"/>
          <w:lang w:eastAsia="en-IN"/>
        </w:rPr>
      </w:pPr>
      <w:r w:rsidRPr="007F7124">
        <w:rPr>
          <w:rFonts w:ascii="Times New Roman" w:eastAsia="Times New Roman" w:hAnsi="Times New Roman" w:cs="Times New Roman"/>
          <w:b/>
          <w:color w:val="111111"/>
          <w:sz w:val="28"/>
          <w:szCs w:val="28"/>
          <w:lang w:eastAsia="en-IN"/>
        </w:rPr>
        <w:t>Usage of superclass</w:t>
      </w:r>
    </w:p>
    <w:p w:rsidR="00927DA5" w:rsidRPr="00925078" w:rsidRDefault="00927DA5" w:rsidP="00925078">
      <w:pPr>
        <w:numPr>
          <w:ilvl w:val="0"/>
          <w:numId w:val="11"/>
        </w:num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Super variables refer to the variable of a variable of the parent class.</w:t>
      </w:r>
    </w:p>
    <w:p w:rsidR="00927DA5" w:rsidRPr="00925078" w:rsidRDefault="00927DA5" w:rsidP="00925078">
      <w:pPr>
        <w:numPr>
          <w:ilvl w:val="0"/>
          <w:numId w:val="11"/>
        </w:num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Super() invokes the constructor of immediate parent class.</w:t>
      </w:r>
    </w:p>
    <w:p w:rsidR="00927DA5" w:rsidRPr="00925078" w:rsidRDefault="00927DA5" w:rsidP="00925078">
      <w:pPr>
        <w:numPr>
          <w:ilvl w:val="0"/>
          <w:numId w:val="11"/>
        </w:num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Super refers to the method of the parent class.</w:t>
      </w:r>
    </w:p>
    <w:p w:rsidR="00927DA5" w:rsidRPr="00925078" w:rsidRDefault="00927DA5"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Here is an example of Java program which uses the super keyword</w:t>
      </w:r>
    </w:p>
    <w:p w:rsidR="00927DA5" w:rsidRPr="00925078" w:rsidRDefault="00927DA5" w:rsidP="00925078">
      <w:pPr>
        <w:spacing w:before="376" w:after="125"/>
        <w:outlineLvl w:val="2"/>
        <w:rPr>
          <w:rFonts w:ascii="Times New Roman" w:eastAsia="Times New Roman" w:hAnsi="Times New Roman" w:cs="Times New Roman"/>
          <w:color w:val="111111"/>
          <w:sz w:val="28"/>
          <w:szCs w:val="28"/>
          <w:u w:val="single"/>
          <w:lang w:eastAsia="en-IN"/>
        </w:rPr>
      </w:pPr>
      <w:r w:rsidRPr="00925078">
        <w:rPr>
          <w:rFonts w:ascii="Times New Roman" w:eastAsia="Times New Roman" w:hAnsi="Times New Roman" w:cs="Times New Roman"/>
          <w:color w:val="111111"/>
          <w:sz w:val="28"/>
          <w:szCs w:val="28"/>
          <w:u w:val="single"/>
          <w:lang w:eastAsia="en-IN"/>
        </w:rPr>
        <w:t>Example:</w:t>
      </w:r>
    </w:p>
    <w:p w:rsidR="00927DA5" w:rsidRPr="00925078" w:rsidRDefault="00927DA5"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class employee {</w:t>
      </w:r>
    </w:p>
    <w:p w:rsidR="00927DA5" w:rsidRPr="00925078" w:rsidRDefault="00927DA5"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int wt = 8;</w:t>
      </w:r>
    </w:p>
    <w:p w:rsidR="00927DA5" w:rsidRPr="00925078" w:rsidRDefault="00927DA5"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w:t>
      </w:r>
    </w:p>
    <w:p w:rsidR="00927DA5" w:rsidRPr="00925078" w:rsidRDefault="00927DA5" w:rsidP="00925078">
      <w:pPr>
        <w:spacing w:before="376" w:after="125"/>
        <w:outlineLvl w:val="2"/>
        <w:rPr>
          <w:rFonts w:ascii="Times New Roman" w:eastAsia="Times New Roman" w:hAnsi="Times New Roman" w:cs="Times New Roman"/>
          <w:color w:val="111111"/>
          <w:sz w:val="28"/>
          <w:szCs w:val="28"/>
          <w:lang w:eastAsia="en-IN"/>
        </w:rPr>
      </w:pPr>
    </w:p>
    <w:p w:rsidR="00927DA5" w:rsidRPr="00925078" w:rsidRDefault="00927DA5"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class clerk extends employee {</w:t>
      </w:r>
    </w:p>
    <w:p w:rsidR="00927DA5" w:rsidRPr="00925078" w:rsidRDefault="00927DA5"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lastRenderedPageBreak/>
        <w:t xml:space="preserve"> int wt = 10;  //work time</w:t>
      </w:r>
    </w:p>
    <w:p w:rsidR="00927DA5" w:rsidRPr="00925078" w:rsidRDefault="00927DA5"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void display() {</w:t>
      </w:r>
    </w:p>
    <w:p w:rsidR="00927DA5" w:rsidRPr="00925078" w:rsidRDefault="00927DA5"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System.out.println(super.wt); //will print work time of clerk</w:t>
      </w:r>
    </w:p>
    <w:p w:rsidR="00927DA5" w:rsidRPr="00925078" w:rsidRDefault="00927DA5"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w:t>
      </w:r>
    </w:p>
    <w:p w:rsidR="00927DA5" w:rsidRPr="00925078" w:rsidRDefault="00927DA5" w:rsidP="00925078">
      <w:pPr>
        <w:spacing w:before="376" w:after="125"/>
        <w:outlineLvl w:val="2"/>
        <w:rPr>
          <w:rFonts w:ascii="Times New Roman" w:eastAsia="Times New Roman" w:hAnsi="Times New Roman" w:cs="Times New Roman"/>
          <w:color w:val="111111"/>
          <w:sz w:val="28"/>
          <w:szCs w:val="28"/>
          <w:lang w:eastAsia="en-IN"/>
        </w:rPr>
      </w:pPr>
    </w:p>
    <w:p w:rsidR="00927DA5" w:rsidRPr="00925078" w:rsidRDefault="00927DA5"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public static void main(String args[]) {</w:t>
      </w:r>
    </w:p>
    <w:p w:rsidR="00927DA5" w:rsidRPr="00925078" w:rsidRDefault="00927DA5"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clerk c = new clerk();</w:t>
      </w:r>
    </w:p>
    <w:p w:rsidR="00927DA5" w:rsidRPr="00925078" w:rsidRDefault="00927DA5"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c.display();</w:t>
      </w:r>
    </w:p>
    <w:p w:rsidR="00927DA5" w:rsidRPr="00925078" w:rsidRDefault="00927DA5"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 xml:space="preserve"> }</w:t>
      </w:r>
    </w:p>
    <w:p w:rsidR="00927DA5" w:rsidRPr="00925078" w:rsidRDefault="00927DA5"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w:t>
      </w:r>
    </w:p>
    <w:p w:rsidR="00927DA5" w:rsidRPr="00925078" w:rsidRDefault="00927DA5" w:rsidP="00925078">
      <w:pPr>
        <w:spacing w:before="376" w:after="125"/>
        <w:outlineLvl w:val="2"/>
        <w:rPr>
          <w:rFonts w:ascii="Times New Roman" w:eastAsia="Times New Roman" w:hAnsi="Times New Roman" w:cs="Times New Roman"/>
          <w:color w:val="111111"/>
          <w:sz w:val="28"/>
          <w:szCs w:val="28"/>
          <w:u w:val="single"/>
          <w:lang w:eastAsia="en-IN"/>
        </w:rPr>
      </w:pPr>
      <w:r w:rsidRPr="00925078">
        <w:rPr>
          <w:rFonts w:ascii="Times New Roman" w:eastAsia="Times New Roman" w:hAnsi="Times New Roman" w:cs="Times New Roman"/>
          <w:color w:val="111111"/>
          <w:sz w:val="28"/>
          <w:szCs w:val="28"/>
          <w:u w:val="single"/>
          <w:lang w:eastAsia="en-IN"/>
        </w:rPr>
        <w:t>Output:</w:t>
      </w:r>
    </w:p>
    <w:p w:rsidR="00927DA5" w:rsidRPr="00925078" w:rsidRDefault="00927DA5" w:rsidP="00925078">
      <w:pPr>
        <w:spacing w:before="376" w:after="125"/>
        <w:outlineLvl w:val="2"/>
        <w:rPr>
          <w:rFonts w:ascii="Times New Roman" w:eastAsia="Times New Roman" w:hAnsi="Times New Roman" w:cs="Times New Roman"/>
          <w:color w:val="111111"/>
          <w:sz w:val="28"/>
          <w:szCs w:val="28"/>
          <w:lang w:eastAsia="en-IN"/>
        </w:rPr>
      </w:pPr>
      <w:r w:rsidRPr="00925078">
        <w:rPr>
          <w:rFonts w:ascii="Times New Roman" w:eastAsia="Times New Roman" w:hAnsi="Times New Roman" w:cs="Times New Roman"/>
          <w:color w:val="111111"/>
          <w:sz w:val="28"/>
          <w:szCs w:val="28"/>
          <w:lang w:eastAsia="en-IN"/>
        </w:rPr>
        <w:t>8</w:t>
      </w:r>
    </w:p>
    <w:p w:rsidR="00927DA5" w:rsidRPr="00925078" w:rsidRDefault="00927DA5" w:rsidP="00925078">
      <w:pPr>
        <w:spacing w:before="376" w:after="125"/>
        <w:outlineLvl w:val="2"/>
        <w:rPr>
          <w:rFonts w:ascii="Times New Roman" w:eastAsia="Times New Roman" w:hAnsi="Times New Roman" w:cs="Times New Roman"/>
          <w:color w:val="111111"/>
          <w:sz w:val="28"/>
          <w:szCs w:val="28"/>
          <w:lang w:eastAsia="en-IN"/>
        </w:rPr>
      </w:pPr>
    </w:p>
    <w:sectPr w:rsidR="00927DA5" w:rsidRPr="00925078" w:rsidSect="009B00C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26F7" w:rsidRDefault="006C26F7" w:rsidP="00FA0EED">
      <w:pPr>
        <w:spacing w:after="0" w:line="240" w:lineRule="auto"/>
      </w:pPr>
      <w:r>
        <w:separator/>
      </w:r>
    </w:p>
  </w:endnote>
  <w:endnote w:type="continuationSeparator" w:id="1">
    <w:p w:rsidR="006C26F7" w:rsidRDefault="006C26F7" w:rsidP="00FA0E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26F7" w:rsidRDefault="006C26F7" w:rsidP="00FA0EED">
      <w:pPr>
        <w:spacing w:after="0" w:line="240" w:lineRule="auto"/>
      </w:pPr>
      <w:r>
        <w:separator/>
      </w:r>
    </w:p>
  </w:footnote>
  <w:footnote w:type="continuationSeparator" w:id="1">
    <w:p w:rsidR="006C26F7" w:rsidRDefault="006C26F7" w:rsidP="00FA0E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A7C32"/>
    <w:multiLevelType w:val="hybridMultilevel"/>
    <w:tmpl w:val="A8DEF0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402035"/>
    <w:multiLevelType w:val="multilevel"/>
    <w:tmpl w:val="8FD0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BE49A4"/>
    <w:multiLevelType w:val="hybridMultilevel"/>
    <w:tmpl w:val="9F54D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C94E0A"/>
    <w:multiLevelType w:val="hybridMultilevel"/>
    <w:tmpl w:val="1346D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5BF65C6"/>
    <w:multiLevelType w:val="hybridMultilevel"/>
    <w:tmpl w:val="6706D03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89B3986"/>
    <w:multiLevelType w:val="multilevel"/>
    <w:tmpl w:val="17F8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4660A3"/>
    <w:multiLevelType w:val="hybridMultilevel"/>
    <w:tmpl w:val="44BC4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7531C50"/>
    <w:multiLevelType w:val="hybridMultilevel"/>
    <w:tmpl w:val="D65C2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AED5A7E"/>
    <w:multiLevelType w:val="multilevel"/>
    <w:tmpl w:val="DAC2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FF150F"/>
    <w:multiLevelType w:val="multilevel"/>
    <w:tmpl w:val="42E2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5C5D96"/>
    <w:multiLevelType w:val="hybridMultilevel"/>
    <w:tmpl w:val="26AAA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A9F0071"/>
    <w:multiLevelType w:val="hybridMultilevel"/>
    <w:tmpl w:val="52DE7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BC17FF1"/>
    <w:multiLevelType w:val="hybridMultilevel"/>
    <w:tmpl w:val="25545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99F6C70"/>
    <w:multiLevelType w:val="multilevel"/>
    <w:tmpl w:val="8ED0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ED169C"/>
    <w:multiLevelType w:val="hybridMultilevel"/>
    <w:tmpl w:val="41E8D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3"/>
  </w:num>
  <w:num w:numId="4">
    <w:abstractNumId w:val="9"/>
  </w:num>
  <w:num w:numId="5">
    <w:abstractNumId w:val="12"/>
  </w:num>
  <w:num w:numId="6">
    <w:abstractNumId w:val="4"/>
  </w:num>
  <w:num w:numId="7">
    <w:abstractNumId w:val="2"/>
  </w:num>
  <w:num w:numId="8">
    <w:abstractNumId w:val="3"/>
  </w:num>
  <w:num w:numId="9">
    <w:abstractNumId w:val="7"/>
  </w:num>
  <w:num w:numId="10">
    <w:abstractNumId w:val="6"/>
  </w:num>
  <w:num w:numId="11">
    <w:abstractNumId w:val="8"/>
  </w:num>
  <w:num w:numId="12">
    <w:abstractNumId w:val="10"/>
  </w:num>
  <w:num w:numId="13">
    <w:abstractNumId w:val="0"/>
  </w:num>
  <w:num w:numId="14">
    <w:abstractNumId w:val="11"/>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87D8F"/>
    <w:rsid w:val="0005398C"/>
    <w:rsid w:val="001E2591"/>
    <w:rsid w:val="00632A19"/>
    <w:rsid w:val="00677BF9"/>
    <w:rsid w:val="006C26F7"/>
    <w:rsid w:val="007869EF"/>
    <w:rsid w:val="007A3723"/>
    <w:rsid w:val="007F7124"/>
    <w:rsid w:val="0081298F"/>
    <w:rsid w:val="00925078"/>
    <w:rsid w:val="00927DA5"/>
    <w:rsid w:val="00992A25"/>
    <w:rsid w:val="009B00C1"/>
    <w:rsid w:val="00B50ED9"/>
    <w:rsid w:val="00B87D8F"/>
    <w:rsid w:val="00BC7975"/>
    <w:rsid w:val="00C171FD"/>
    <w:rsid w:val="00C573E7"/>
    <w:rsid w:val="00C63497"/>
    <w:rsid w:val="00D93811"/>
    <w:rsid w:val="00DA0B5A"/>
    <w:rsid w:val="00E37BD5"/>
    <w:rsid w:val="00ED6012"/>
    <w:rsid w:val="00FA0EED"/>
    <w:rsid w:val="00FE424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0C1"/>
  </w:style>
  <w:style w:type="paragraph" w:styleId="Heading2">
    <w:name w:val="heading 2"/>
    <w:basedOn w:val="Normal"/>
    <w:link w:val="Heading2Char"/>
    <w:uiPriority w:val="9"/>
    <w:qFormat/>
    <w:rsid w:val="001E259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E259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259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E259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E25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77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77BF9"/>
    <w:rPr>
      <w:rFonts w:ascii="Courier New" w:eastAsia="Times New Roman" w:hAnsi="Courier New" w:cs="Courier New"/>
      <w:sz w:val="20"/>
      <w:szCs w:val="20"/>
      <w:lang w:eastAsia="en-IN"/>
    </w:rPr>
  </w:style>
  <w:style w:type="character" w:customStyle="1" w:styleId="pun">
    <w:name w:val="pun"/>
    <w:basedOn w:val="DefaultParagraphFont"/>
    <w:rsid w:val="00677BF9"/>
  </w:style>
  <w:style w:type="paragraph" w:styleId="ListParagraph">
    <w:name w:val="List Paragraph"/>
    <w:basedOn w:val="Normal"/>
    <w:uiPriority w:val="34"/>
    <w:qFormat/>
    <w:rsid w:val="00677BF9"/>
    <w:pPr>
      <w:ind w:left="720"/>
      <w:contextualSpacing/>
    </w:pPr>
  </w:style>
  <w:style w:type="paragraph" w:styleId="Header">
    <w:name w:val="header"/>
    <w:basedOn w:val="Normal"/>
    <w:link w:val="HeaderChar"/>
    <w:uiPriority w:val="99"/>
    <w:semiHidden/>
    <w:unhideWhenUsed/>
    <w:rsid w:val="00FA0EE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A0EED"/>
  </w:style>
  <w:style w:type="paragraph" w:styleId="Footer">
    <w:name w:val="footer"/>
    <w:basedOn w:val="Normal"/>
    <w:link w:val="FooterChar"/>
    <w:uiPriority w:val="99"/>
    <w:semiHidden/>
    <w:unhideWhenUsed/>
    <w:rsid w:val="00FA0EE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A0EED"/>
  </w:style>
</w:styles>
</file>

<file path=word/webSettings.xml><?xml version="1.0" encoding="utf-8"?>
<w:webSettings xmlns:r="http://schemas.openxmlformats.org/officeDocument/2006/relationships" xmlns:w="http://schemas.openxmlformats.org/wordprocessingml/2006/main">
  <w:divs>
    <w:div w:id="58410727">
      <w:bodyDiv w:val="1"/>
      <w:marLeft w:val="0"/>
      <w:marRight w:val="0"/>
      <w:marTop w:val="0"/>
      <w:marBottom w:val="0"/>
      <w:divBdr>
        <w:top w:val="none" w:sz="0" w:space="0" w:color="auto"/>
        <w:left w:val="none" w:sz="0" w:space="0" w:color="auto"/>
        <w:bottom w:val="none" w:sz="0" w:space="0" w:color="auto"/>
        <w:right w:val="none" w:sz="0" w:space="0" w:color="auto"/>
      </w:divBdr>
    </w:div>
    <w:div w:id="81611356">
      <w:bodyDiv w:val="1"/>
      <w:marLeft w:val="0"/>
      <w:marRight w:val="0"/>
      <w:marTop w:val="0"/>
      <w:marBottom w:val="0"/>
      <w:divBdr>
        <w:top w:val="none" w:sz="0" w:space="0" w:color="auto"/>
        <w:left w:val="none" w:sz="0" w:space="0" w:color="auto"/>
        <w:bottom w:val="none" w:sz="0" w:space="0" w:color="auto"/>
        <w:right w:val="none" w:sz="0" w:space="0" w:color="auto"/>
      </w:divBdr>
    </w:div>
    <w:div w:id="254436571">
      <w:bodyDiv w:val="1"/>
      <w:marLeft w:val="0"/>
      <w:marRight w:val="0"/>
      <w:marTop w:val="0"/>
      <w:marBottom w:val="0"/>
      <w:divBdr>
        <w:top w:val="none" w:sz="0" w:space="0" w:color="auto"/>
        <w:left w:val="none" w:sz="0" w:space="0" w:color="auto"/>
        <w:bottom w:val="none" w:sz="0" w:space="0" w:color="auto"/>
        <w:right w:val="none" w:sz="0" w:space="0" w:color="auto"/>
      </w:divBdr>
    </w:div>
    <w:div w:id="263923021">
      <w:bodyDiv w:val="1"/>
      <w:marLeft w:val="0"/>
      <w:marRight w:val="0"/>
      <w:marTop w:val="0"/>
      <w:marBottom w:val="0"/>
      <w:divBdr>
        <w:top w:val="none" w:sz="0" w:space="0" w:color="auto"/>
        <w:left w:val="none" w:sz="0" w:space="0" w:color="auto"/>
        <w:bottom w:val="none" w:sz="0" w:space="0" w:color="auto"/>
        <w:right w:val="none" w:sz="0" w:space="0" w:color="auto"/>
      </w:divBdr>
    </w:div>
    <w:div w:id="348800872">
      <w:bodyDiv w:val="1"/>
      <w:marLeft w:val="0"/>
      <w:marRight w:val="0"/>
      <w:marTop w:val="0"/>
      <w:marBottom w:val="0"/>
      <w:divBdr>
        <w:top w:val="none" w:sz="0" w:space="0" w:color="auto"/>
        <w:left w:val="none" w:sz="0" w:space="0" w:color="auto"/>
        <w:bottom w:val="none" w:sz="0" w:space="0" w:color="auto"/>
        <w:right w:val="none" w:sz="0" w:space="0" w:color="auto"/>
      </w:divBdr>
    </w:div>
    <w:div w:id="583805297">
      <w:bodyDiv w:val="1"/>
      <w:marLeft w:val="0"/>
      <w:marRight w:val="0"/>
      <w:marTop w:val="0"/>
      <w:marBottom w:val="0"/>
      <w:divBdr>
        <w:top w:val="none" w:sz="0" w:space="0" w:color="auto"/>
        <w:left w:val="none" w:sz="0" w:space="0" w:color="auto"/>
        <w:bottom w:val="none" w:sz="0" w:space="0" w:color="auto"/>
        <w:right w:val="none" w:sz="0" w:space="0" w:color="auto"/>
      </w:divBdr>
      <w:divsChild>
        <w:div w:id="1663123208">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590503814">
      <w:bodyDiv w:val="1"/>
      <w:marLeft w:val="0"/>
      <w:marRight w:val="0"/>
      <w:marTop w:val="0"/>
      <w:marBottom w:val="0"/>
      <w:divBdr>
        <w:top w:val="none" w:sz="0" w:space="0" w:color="auto"/>
        <w:left w:val="none" w:sz="0" w:space="0" w:color="auto"/>
        <w:bottom w:val="none" w:sz="0" w:space="0" w:color="auto"/>
        <w:right w:val="none" w:sz="0" w:space="0" w:color="auto"/>
      </w:divBdr>
    </w:div>
    <w:div w:id="591817298">
      <w:bodyDiv w:val="1"/>
      <w:marLeft w:val="0"/>
      <w:marRight w:val="0"/>
      <w:marTop w:val="0"/>
      <w:marBottom w:val="0"/>
      <w:divBdr>
        <w:top w:val="none" w:sz="0" w:space="0" w:color="auto"/>
        <w:left w:val="none" w:sz="0" w:space="0" w:color="auto"/>
        <w:bottom w:val="none" w:sz="0" w:space="0" w:color="auto"/>
        <w:right w:val="none" w:sz="0" w:space="0" w:color="auto"/>
      </w:divBdr>
    </w:div>
    <w:div w:id="617641568">
      <w:bodyDiv w:val="1"/>
      <w:marLeft w:val="0"/>
      <w:marRight w:val="0"/>
      <w:marTop w:val="0"/>
      <w:marBottom w:val="0"/>
      <w:divBdr>
        <w:top w:val="none" w:sz="0" w:space="0" w:color="auto"/>
        <w:left w:val="none" w:sz="0" w:space="0" w:color="auto"/>
        <w:bottom w:val="none" w:sz="0" w:space="0" w:color="auto"/>
        <w:right w:val="none" w:sz="0" w:space="0" w:color="auto"/>
      </w:divBdr>
    </w:div>
    <w:div w:id="1009913562">
      <w:bodyDiv w:val="1"/>
      <w:marLeft w:val="0"/>
      <w:marRight w:val="0"/>
      <w:marTop w:val="0"/>
      <w:marBottom w:val="0"/>
      <w:divBdr>
        <w:top w:val="none" w:sz="0" w:space="0" w:color="auto"/>
        <w:left w:val="none" w:sz="0" w:space="0" w:color="auto"/>
        <w:bottom w:val="none" w:sz="0" w:space="0" w:color="auto"/>
        <w:right w:val="none" w:sz="0" w:space="0" w:color="auto"/>
      </w:divBdr>
    </w:div>
    <w:div w:id="1041057683">
      <w:bodyDiv w:val="1"/>
      <w:marLeft w:val="0"/>
      <w:marRight w:val="0"/>
      <w:marTop w:val="0"/>
      <w:marBottom w:val="0"/>
      <w:divBdr>
        <w:top w:val="none" w:sz="0" w:space="0" w:color="auto"/>
        <w:left w:val="none" w:sz="0" w:space="0" w:color="auto"/>
        <w:bottom w:val="none" w:sz="0" w:space="0" w:color="auto"/>
        <w:right w:val="none" w:sz="0" w:space="0" w:color="auto"/>
      </w:divBdr>
    </w:div>
    <w:div w:id="1073240928">
      <w:bodyDiv w:val="1"/>
      <w:marLeft w:val="0"/>
      <w:marRight w:val="0"/>
      <w:marTop w:val="0"/>
      <w:marBottom w:val="0"/>
      <w:divBdr>
        <w:top w:val="none" w:sz="0" w:space="0" w:color="auto"/>
        <w:left w:val="none" w:sz="0" w:space="0" w:color="auto"/>
        <w:bottom w:val="none" w:sz="0" w:space="0" w:color="auto"/>
        <w:right w:val="none" w:sz="0" w:space="0" w:color="auto"/>
      </w:divBdr>
    </w:div>
    <w:div w:id="1237283364">
      <w:bodyDiv w:val="1"/>
      <w:marLeft w:val="0"/>
      <w:marRight w:val="0"/>
      <w:marTop w:val="0"/>
      <w:marBottom w:val="0"/>
      <w:divBdr>
        <w:top w:val="none" w:sz="0" w:space="0" w:color="auto"/>
        <w:left w:val="none" w:sz="0" w:space="0" w:color="auto"/>
        <w:bottom w:val="none" w:sz="0" w:space="0" w:color="auto"/>
        <w:right w:val="none" w:sz="0" w:space="0" w:color="auto"/>
      </w:divBdr>
      <w:divsChild>
        <w:div w:id="306934109">
          <w:marLeft w:val="0"/>
          <w:marRight w:val="0"/>
          <w:marTop w:val="0"/>
          <w:marBottom w:val="100"/>
          <w:divBdr>
            <w:top w:val="single" w:sz="4" w:space="0" w:color="D5DDC6"/>
            <w:left w:val="single" w:sz="18" w:space="0" w:color="66BB55"/>
            <w:bottom w:val="single" w:sz="4" w:space="0" w:color="D5DDC6"/>
            <w:right w:val="single" w:sz="4" w:space="0" w:color="D5DDC6"/>
          </w:divBdr>
        </w:div>
        <w:div w:id="965041505">
          <w:marLeft w:val="0"/>
          <w:marRight w:val="0"/>
          <w:marTop w:val="100"/>
          <w:marBottom w:val="0"/>
          <w:divBdr>
            <w:top w:val="single" w:sz="4" w:space="0" w:color="D5DDC6"/>
            <w:left w:val="single" w:sz="4" w:space="3" w:color="D5DDC6"/>
            <w:bottom w:val="single" w:sz="4" w:space="0" w:color="D5DDC6"/>
            <w:right w:val="single" w:sz="4" w:space="0" w:color="D5DDC6"/>
          </w:divBdr>
        </w:div>
        <w:div w:id="180709236">
          <w:marLeft w:val="0"/>
          <w:marRight w:val="0"/>
          <w:marTop w:val="0"/>
          <w:marBottom w:val="100"/>
          <w:divBdr>
            <w:top w:val="single" w:sz="4" w:space="0" w:color="D5DDC6"/>
            <w:left w:val="single" w:sz="18" w:space="0" w:color="66BB55"/>
            <w:bottom w:val="single" w:sz="4" w:space="0" w:color="D5DDC6"/>
            <w:right w:val="single" w:sz="4" w:space="0" w:color="D5DDC6"/>
          </w:divBdr>
        </w:div>
        <w:div w:id="2000620537">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1492790257">
      <w:bodyDiv w:val="1"/>
      <w:marLeft w:val="0"/>
      <w:marRight w:val="0"/>
      <w:marTop w:val="0"/>
      <w:marBottom w:val="0"/>
      <w:divBdr>
        <w:top w:val="none" w:sz="0" w:space="0" w:color="auto"/>
        <w:left w:val="none" w:sz="0" w:space="0" w:color="auto"/>
        <w:bottom w:val="none" w:sz="0" w:space="0" w:color="auto"/>
        <w:right w:val="none" w:sz="0" w:space="0" w:color="auto"/>
      </w:divBdr>
      <w:divsChild>
        <w:div w:id="1432749210">
          <w:marLeft w:val="0"/>
          <w:marRight w:val="0"/>
          <w:marTop w:val="0"/>
          <w:marBottom w:val="250"/>
          <w:divBdr>
            <w:top w:val="single" w:sz="12" w:space="0" w:color="BCE8F1"/>
            <w:left w:val="single" w:sz="12" w:space="0" w:color="BCE8F1"/>
            <w:bottom w:val="single" w:sz="12" w:space="0" w:color="BCE8F1"/>
            <w:right w:val="single" w:sz="12" w:space="0" w:color="BCE8F1"/>
          </w:divBdr>
          <w:divsChild>
            <w:div w:id="958755855">
              <w:marLeft w:val="0"/>
              <w:marRight w:val="0"/>
              <w:marTop w:val="0"/>
              <w:marBottom w:val="0"/>
              <w:divBdr>
                <w:top w:val="none" w:sz="0" w:space="0" w:color="auto"/>
                <w:left w:val="none" w:sz="0" w:space="0" w:color="auto"/>
                <w:bottom w:val="none" w:sz="0" w:space="0" w:color="auto"/>
                <w:right w:val="none" w:sz="0" w:space="0" w:color="auto"/>
              </w:divBdr>
            </w:div>
            <w:div w:id="190795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03664">
      <w:bodyDiv w:val="1"/>
      <w:marLeft w:val="0"/>
      <w:marRight w:val="0"/>
      <w:marTop w:val="0"/>
      <w:marBottom w:val="0"/>
      <w:divBdr>
        <w:top w:val="none" w:sz="0" w:space="0" w:color="auto"/>
        <w:left w:val="none" w:sz="0" w:space="0" w:color="auto"/>
        <w:bottom w:val="none" w:sz="0" w:space="0" w:color="auto"/>
        <w:right w:val="none" w:sz="0" w:space="0" w:color="auto"/>
      </w:divBdr>
      <w:divsChild>
        <w:div w:id="1574663016">
          <w:marLeft w:val="0"/>
          <w:marRight w:val="0"/>
          <w:marTop w:val="0"/>
          <w:marBottom w:val="100"/>
          <w:divBdr>
            <w:top w:val="single" w:sz="4" w:space="0" w:color="D5DDC6"/>
            <w:left w:val="single" w:sz="18" w:space="0" w:color="66BB55"/>
            <w:bottom w:val="single" w:sz="4" w:space="0" w:color="D5DDC6"/>
            <w:right w:val="single" w:sz="4" w:space="0" w:color="D5DDC6"/>
          </w:divBdr>
        </w:div>
        <w:div w:id="189421304">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213339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15</Pages>
  <Words>1373</Words>
  <Characters>7828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24</cp:revision>
  <dcterms:created xsi:type="dcterms:W3CDTF">2019-01-12T05:37:00Z</dcterms:created>
  <dcterms:modified xsi:type="dcterms:W3CDTF">2021-04-12T05:51:00Z</dcterms:modified>
</cp:coreProperties>
</file>