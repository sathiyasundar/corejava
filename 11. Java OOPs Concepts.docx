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C7" w:rsidRPr="003D7DFF" w:rsidRDefault="001F54C7" w:rsidP="001F54C7">
      <w:pPr>
        <w:shd w:val="clear" w:color="auto" w:fill="FFFFFF"/>
        <w:spacing w:before="54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</w:rPr>
      </w:pPr>
      <w:r w:rsidRPr="003D7DFF">
        <w:rPr>
          <w:rFonts w:ascii="Times New Roman" w:eastAsia="Times New Roman" w:hAnsi="Times New Roman" w:cs="Times New Roman"/>
          <w:b/>
          <w:kern w:val="36"/>
          <w:sz w:val="36"/>
          <w:szCs w:val="36"/>
        </w:rPr>
        <w:t>Java OOPs Concepts</w:t>
      </w:r>
    </w:p>
    <w:p w:rsidR="001F54C7" w:rsidRPr="003D7DFF" w:rsidRDefault="001F54C7" w:rsidP="00DE5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3D7DFF">
        <w:rPr>
          <w:rFonts w:ascii="Times New Roman" w:eastAsia="Times New Roman" w:hAnsi="Times New Roman" w:cs="Times New Roman"/>
          <w:bCs/>
          <w:sz w:val="36"/>
          <w:szCs w:val="36"/>
        </w:rPr>
        <w:t>Object</w:t>
      </w:r>
      <w:r w:rsidRPr="003D7DFF">
        <w:rPr>
          <w:rFonts w:ascii="Times New Roman" w:eastAsia="Times New Roman" w:hAnsi="Times New Roman" w:cs="Times New Roman"/>
          <w:sz w:val="36"/>
          <w:szCs w:val="36"/>
        </w:rPr>
        <w:t> means a real-world entity such as a pen, chair, table, computer, watch, etc. </w:t>
      </w:r>
      <w:r w:rsidRPr="003D7DFF">
        <w:rPr>
          <w:rFonts w:ascii="Times New Roman" w:eastAsia="Times New Roman" w:hAnsi="Times New Roman" w:cs="Times New Roman"/>
          <w:bCs/>
          <w:sz w:val="36"/>
          <w:szCs w:val="36"/>
        </w:rPr>
        <w:t>Object-Oriented Programming</w:t>
      </w:r>
      <w:r w:rsidR="00DE5220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3D7DFF">
        <w:rPr>
          <w:rFonts w:ascii="Times New Roman" w:eastAsia="Times New Roman" w:hAnsi="Times New Roman" w:cs="Times New Roman"/>
          <w:sz w:val="36"/>
          <w:szCs w:val="36"/>
        </w:rPr>
        <w:t>is a methodology or paradigm to design a program using classes and objects. It simplifies the software development and maintenance by providing some concepts:</w:t>
      </w:r>
    </w:p>
    <w:p w:rsidR="001F54C7" w:rsidRPr="003D7DFF" w:rsidRDefault="00B8414F" w:rsidP="001F54C7">
      <w:pPr>
        <w:numPr>
          <w:ilvl w:val="0"/>
          <w:numId w:val="1"/>
        </w:numPr>
        <w:shd w:val="clear" w:color="auto" w:fill="FFFFFF"/>
        <w:spacing w:before="43" w:after="100" w:afterAutospacing="1" w:line="226" w:lineRule="atLeast"/>
        <w:rPr>
          <w:rFonts w:ascii="Times New Roman" w:eastAsia="Times New Roman" w:hAnsi="Times New Roman" w:cs="Times New Roman"/>
          <w:sz w:val="36"/>
          <w:szCs w:val="36"/>
        </w:rPr>
      </w:pPr>
      <w:hyperlink r:id="rId5" w:history="1">
        <w:r w:rsidR="001F54C7" w:rsidRPr="003D7DFF">
          <w:rPr>
            <w:rFonts w:ascii="Times New Roman" w:eastAsia="Times New Roman" w:hAnsi="Times New Roman" w:cs="Times New Roman"/>
            <w:sz w:val="36"/>
            <w:szCs w:val="36"/>
          </w:rPr>
          <w:t>Object</w:t>
        </w:r>
      </w:hyperlink>
    </w:p>
    <w:p w:rsidR="001F54C7" w:rsidRPr="003D7DFF" w:rsidRDefault="001F54C7" w:rsidP="001F54C7">
      <w:pPr>
        <w:numPr>
          <w:ilvl w:val="0"/>
          <w:numId w:val="1"/>
        </w:numPr>
        <w:shd w:val="clear" w:color="auto" w:fill="FFFFFF"/>
        <w:spacing w:before="43" w:after="100" w:afterAutospacing="1" w:line="226" w:lineRule="atLeast"/>
        <w:rPr>
          <w:rFonts w:ascii="Times New Roman" w:eastAsia="Times New Roman" w:hAnsi="Times New Roman" w:cs="Times New Roman"/>
          <w:sz w:val="36"/>
          <w:szCs w:val="36"/>
        </w:rPr>
      </w:pPr>
      <w:r w:rsidRPr="003D7DFF">
        <w:rPr>
          <w:rFonts w:ascii="Times New Roman" w:eastAsia="Times New Roman" w:hAnsi="Times New Roman" w:cs="Times New Roman"/>
          <w:sz w:val="36"/>
          <w:szCs w:val="36"/>
        </w:rPr>
        <w:t>Class</w:t>
      </w:r>
    </w:p>
    <w:p w:rsidR="001F54C7" w:rsidRPr="003D7DFF" w:rsidRDefault="00B8414F" w:rsidP="001F54C7">
      <w:pPr>
        <w:numPr>
          <w:ilvl w:val="0"/>
          <w:numId w:val="1"/>
        </w:numPr>
        <w:shd w:val="clear" w:color="auto" w:fill="FFFFFF"/>
        <w:spacing w:before="43" w:after="100" w:afterAutospacing="1" w:line="226" w:lineRule="atLeast"/>
        <w:rPr>
          <w:rFonts w:ascii="Times New Roman" w:eastAsia="Times New Roman" w:hAnsi="Times New Roman" w:cs="Times New Roman"/>
          <w:sz w:val="36"/>
          <w:szCs w:val="36"/>
        </w:rPr>
      </w:pPr>
      <w:hyperlink r:id="rId6" w:history="1">
        <w:r w:rsidR="001F54C7" w:rsidRPr="003D7DFF">
          <w:rPr>
            <w:rFonts w:ascii="Times New Roman" w:eastAsia="Times New Roman" w:hAnsi="Times New Roman" w:cs="Times New Roman"/>
            <w:sz w:val="36"/>
            <w:szCs w:val="36"/>
          </w:rPr>
          <w:t>Inheritance</w:t>
        </w:r>
      </w:hyperlink>
    </w:p>
    <w:p w:rsidR="001F54C7" w:rsidRPr="003D7DFF" w:rsidRDefault="00B8414F" w:rsidP="001F54C7">
      <w:pPr>
        <w:numPr>
          <w:ilvl w:val="0"/>
          <w:numId w:val="1"/>
        </w:numPr>
        <w:shd w:val="clear" w:color="auto" w:fill="FFFFFF"/>
        <w:spacing w:before="43" w:after="100" w:afterAutospacing="1" w:line="226" w:lineRule="atLeast"/>
        <w:rPr>
          <w:rFonts w:ascii="Times New Roman" w:eastAsia="Times New Roman" w:hAnsi="Times New Roman" w:cs="Times New Roman"/>
          <w:sz w:val="36"/>
          <w:szCs w:val="36"/>
        </w:rPr>
      </w:pPr>
      <w:hyperlink r:id="rId7" w:history="1">
        <w:r w:rsidR="001F54C7" w:rsidRPr="003D7DFF">
          <w:rPr>
            <w:rFonts w:ascii="Times New Roman" w:eastAsia="Times New Roman" w:hAnsi="Times New Roman" w:cs="Times New Roman"/>
            <w:sz w:val="36"/>
            <w:szCs w:val="36"/>
          </w:rPr>
          <w:t>Polymorphism</w:t>
        </w:r>
      </w:hyperlink>
    </w:p>
    <w:p w:rsidR="001F54C7" w:rsidRPr="003D7DFF" w:rsidRDefault="00B8414F" w:rsidP="001F54C7">
      <w:pPr>
        <w:numPr>
          <w:ilvl w:val="0"/>
          <w:numId w:val="1"/>
        </w:numPr>
        <w:shd w:val="clear" w:color="auto" w:fill="FFFFFF"/>
        <w:spacing w:before="43" w:after="100" w:afterAutospacing="1" w:line="226" w:lineRule="atLeast"/>
        <w:rPr>
          <w:rFonts w:ascii="Times New Roman" w:eastAsia="Times New Roman" w:hAnsi="Times New Roman" w:cs="Times New Roman"/>
          <w:sz w:val="36"/>
          <w:szCs w:val="36"/>
        </w:rPr>
      </w:pPr>
      <w:hyperlink r:id="rId8" w:history="1">
        <w:r w:rsidR="001F54C7" w:rsidRPr="003D7DFF">
          <w:rPr>
            <w:rFonts w:ascii="Times New Roman" w:eastAsia="Times New Roman" w:hAnsi="Times New Roman" w:cs="Times New Roman"/>
            <w:sz w:val="36"/>
            <w:szCs w:val="36"/>
          </w:rPr>
          <w:t>Abstraction</w:t>
        </w:r>
      </w:hyperlink>
    </w:p>
    <w:p w:rsidR="001F54C7" w:rsidRPr="003D7DFF" w:rsidRDefault="00B8414F" w:rsidP="001F54C7">
      <w:pPr>
        <w:numPr>
          <w:ilvl w:val="0"/>
          <w:numId w:val="1"/>
        </w:numPr>
        <w:shd w:val="clear" w:color="auto" w:fill="FFFFFF"/>
        <w:spacing w:before="43" w:after="100" w:afterAutospacing="1" w:line="226" w:lineRule="atLeast"/>
        <w:rPr>
          <w:rFonts w:ascii="Times New Roman" w:eastAsia="Times New Roman" w:hAnsi="Times New Roman" w:cs="Times New Roman"/>
          <w:sz w:val="36"/>
          <w:szCs w:val="36"/>
        </w:rPr>
      </w:pPr>
      <w:hyperlink r:id="rId9" w:history="1">
        <w:r w:rsidR="001F54C7" w:rsidRPr="003D7DFF">
          <w:rPr>
            <w:rFonts w:ascii="Times New Roman" w:eastAsia="Times New Roman" w:hAnsi="Times New Roman" w:cs="Times New Roman"/>
            <w:sz w:val="36"/>
            <w:szCs w:val="36"/>
          </w:rPr>
          <w:t>Encapsulation</w:t>
        </w:r>
      </w:hyperlink>
    </w:p>
    <w:p w:rsidR="0053309E" w:rsidRPr="003D7DFF" w:rsidRDefault="00DE5220">
      <w:pPr>
        <w:rPr>
          <w:rFonts w:ascii="Times New Roman" w:hAnsi="Times New Roman" w:cs="Times New Roman"/>
          <w:sz w:val="36"/>
          <w:szCs w:val="36"/>
        </w:rPr>
      </w:pPr>
    </w:p>
    <w:p w:rsidR="001F54C7" w:rsidRPr="003D7DFF" w:rsidRDefault="001F54C7" w:rsidP="001F54C7">
      <w:pPr>
        <w:rPr>
          <w:rFonts w:ascii="Times New Roman" w:hAnsi="Times New Roman" w:cs="Times New Roman"/>
          <w:sz w:val="36"/>
          <w:szCs w:val="36"/>
        </w:rPr>
      </w:pPr>
      <w:r w:rsidRPr="003D7DFF">
        <w:rPr>
          <w:rFonts w:ascii="Times New Roman" w:hAnsi="Times New Roman" w:cs="Times New Roman"/>
          <w:bCs/>
          <w:sz w:val="36"/>
          <w:szCs w:val="36"/>
        </w:rPr>
        <w:t>Smalltalk</w:t>
      </w:r>
      <w:r w:rsidRPr="003D7DFF">
        <w:rPr>
          <w:rFonts w:ascii="Times New Roman" w:hAnsi="Times New Roman" w:cs="Times New Roman"/>
          <w:sz w:val="36"/>
          <w:szCs w:val="36"/>
        </w:rPr>
        <w:t> is considered the first truly object-oriented programming language.</w:t>
      </w:r>
    </w:p>
    <w:p w:rsidR="001F54C7" w:rsidRPr="003D7DFF" w:rsidRDefault="001F54C7" w:rsidP="001F54C7">
      <w:pPr>
        <w:rPr>
          <w:rFonts w:ascii="Times New Roman" w:hAnsi="Times New Roman" w:cs="Times New Roman"/>
          <w:sz w:val="36"/>
          <w:szCs w:val="36"/>
        </w:rPr>
      </w:pPr>
      <w:r w:rsidRPr="003D7DFF">
        <w:rPr>
          <w:rFonts w:ascii="Times New Roman" w:hAnsi="Times New Roman" w:cs="Times New Roman"/>
          <w:sz w:val="36"/>
          <w:szCs w:val="36"/>
        </w:rPr>
        <w:t>The popular object-oriented languages are </w:t>
      </w:r>
      <w:hyperlink r:id="rId10" w:history="1">
        <w:r w:rsidRPr="003D7DFF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Java</w:t>
        </w:r>
      </w:hyperlink>
      <w:r w:rsidRPr="003D7DFF">
        <w:rPr>
          <w:rFonts w:ascii="Times New Roman" w:hAnsi="Times New Roman" w:cs="Times New Roman"/>
          <w:sz w:val="36"/>
          <w:szCs w:val="36"/>
        </w:rPr>
        <w:t>, </w:t>
      </w:r>
      <w:hyperlink r:id="rId11" w:history="1">
        <w:r w:rsidRPr="003D7DFF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C#</w:t>
        </w:r>
      </w:hyperlink>
      <w:r w:rsidRPr="003D7DFF">
        <w:rPr>
          <w:rFonts w:ascii="Times New Roman" w:hAnsi="Times New Roman" w:cs="Times New Roman"/>
          <w:sz w:val="36"/>
          <w:szCs w:val="36"/>
        </w:rPr>
        <w:t>, </w:t>
      </w:r>
      <w:hyperlink r:id="rId12" w:history="1">
        <w:r w:rsidRPr="003D7DFF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PHP</w:t>
        </w:r>
      </w:hyperlink>
      <w:r w:rsidRPr="003D7DFF">
        <w:rPr>
          <w:rFonts w:ascii="Times New Roman" w:hAnsi="Times New Roman" w:cs="Times New Roman"/>
          <w:sz w:val="36"/>
          <w:szCs w:val="36"/>
        </w:rPr>
        <w:t>, </w:t>
      </w:r>
      <w:hyperlink r:id="rId13" w:history="1">
        <w:r w:rsidRPr="003D7DFF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Python</w:t>
        </w:r>
      </w:hyperlink>
      <w:r w:rsidRPr="003D7DFF">
        <w:rPr>
          <w:rFonts w:ascii="Times New Roman" w:hAnsi="Times New Roman" w:cs="Times New Roman"/>
          <w:sz w:val="36"/>
          <w:szCs w:val="36"/>
        </w:rPr>
        <w:t>, </w:t>
      </w:r>
      <w:hyperlink r:id="rId14" w:history="1">
        <w:r w:rsidRPr="003D7DFF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C++</w:t>
        </w:r>
      </w:hyperlink>
      <w:r w:rsidRPr="003D7DFF">
        <w:rPr>
          <w:rFonts w:ascii="Times New Roman" w:hAnsi="Times New Roman" w:cs="Times New Roman"/>
          <w:sz w:val="36"/>
          <w:szCs w:val="36"/>
        </w:rPr>
        <w:t>, etc.</w:t>
      </w:r>
    </w:p>
    <w:p w:rsidR="001F54C7" w:rsidRPr="003D7DFF" w:rsidRDefault="001F54C7" w:rsidP="00DE5220">
      <w:pPr>
        <w:jc w:val="both"/>
        <w:rPr>
          <w:rFonts w:ascii="Times New Roman" w:hAnsi="Times New Roman" w:cs="Times New Roman"/>
          <w:sz w:val="36"/>
          <w:szCs w:val="36"/>
        </w:rPr>
      </w:pPr>
      <w:r w:rsidRPr="003D7DFF">
        <w:rPr>
          <w:rFonts w:ascii="Times New Roman" w:hAnsi="Times New Roman" w:cs="Times New Roman"/>
          <w:sz w:val="36"/>
          <w:szCs w:val="36"/>
        </w:rPr>
        <w:t>The main aim of object-oriented programming is to implement real-world entities for example object, classes, abstraction, inheritance, polymorphism, etc</w:t>
      </w:r>
    </w:p>
    <w:p w:rsidR="005A0E01" w:rsidRDefault="005A0E01" w:rsidP="001F54C7">
      <w:pPr>
        <w:pStyle w:val="Heading2"/>
        <w:spacing w:line="312" w:lineRule="atLeast"/>
        <w:ind w:left="215"/>
        <w:rPr>
          <w:rFonts w:ascii="Times New Roman" w:hAnsi="Times New Roman" w:cs="Times New Roman"/>
          <w:bCs w:val="0"/>
          <w:color w:val="auto"/>
          <w:sz w:val="36"/>
          <w:szCs w:val="36"/>
        </w:rPr>
      </w:pPr>
    </w:p>
    <w:p w:rsidR="005A0E01" w:rsidRDefault="005A0E01" w:rsidP="001F54C7">
      <w:pPr>
        <w:pStyle w:val="Heading2"/>
        <w:spacing w:line="312" w:lineRule="atLeast"/>
        <w:ind w:left="215"/>
        <w:rPr>
          <w:rFonts w:ascii="Times New Roman" w:hAnsi="Times New Roman" w:cs="Times New Roman"/>
          <w:bCs w:val="0"/>
          <w:color w:val="auto"/>
          <w:sz w:val="36"/>
          <w:szCs w:val="36"/>
        </w:rPr>
      </w:pPr>
    </w:p>
    <w:p w:rsidR="001F54C7" w:rsidRPr="003D7DFF" w:rsidRDefault="001F54C7" w:rsidP="001F54C7">
      <w:pPr>
        <w:pStyle w:val="Heading2"/>
        <w:spacing w:line="312" w:lineRule="atLeast"/>
        <w:ind w:left="215"/>
        <w:rPr>
          <w:rFonts w:ascii="Times New Roman" w:hAnsi="Times New Roman" w:cs="Times New Roman"/>
          <w:bCs w:val="0"/>
          <w:color w:val="auto"/>
          <w:sz w:val="36"/>
          <w:szCs w:val="36"/>
        </w:rPr>
      </w:pPr>
      <w:r w:rsidRPr="003D7DFF">
        <w:rPr>
          <w:rFonts w:ascii="Times New Roman" w:hAnsi="Times New Roman" w:cs="Times New Roman"/>
          <w:bCs w:val="0"/>
          <w:color w:val="auto"/>
          <w:sz w:val="36"/>
          <w:szCs w:val="36"/>
        </w:rPr>
        <w:t>OOPs (Object-Oriented Programming System)</w:t>
      </w:r>
    </w:p>
    <w:p w:rsidR="005A0E01" w:rsidRDefault="001F54C7" w:rsidP="00DE5220">
      <w:pPr>
        <w:pStyle w:val="NormalWeb"/>
        <w:spacing w:line="247" w:lineRule="atLeast"/>
        <w:ind w:left="215"/>
        <w:jc w:val="both"/>
        <w:rPr>
          <w:rStyle w:val="Strong"/>
          <w:rFonts w:eastAsiaTheme="majorEastAsia"/>
          <w:b w:val="0"/>
          <w:sz w:val="36"/>
          <w:szCs w:val="36"/>
        </w:rPr>
      </w:pPr>
      <w:r w:rsidRPr="003D7DFF">
        <w:rPr>
          <w:rStyle w:val="Strong"/>
          <w:rFonts w:eastAsiaTheme="majorEastAsia"/>
          <w:b w:val="0"/>
          <w:sz w:val="36"/>
          <w:szCs w:val="36"/>
        </w:rPr>
        <w:t>Object</w:t>
      </w:r>
      <w:r w:rsidRPr="003D7DFF">
        <w:rPr>
          <w:sz w:val="36"/>
          <w:szCs w:val="36"/>
        </w:rPr>
        <w:t> means a real-world entity such as a pen, chair, table, computer, watch, etc. </w:t>
      </w:r>
      <w:r w:rsidRPr="003D7DFF">
        <w:rPr>
          <w:rStyle w:val="Strong"/>
          <w:rFonts w:eastAsiaTheme="majorEastAsia"/>
          <w:b w:val="0"/>
          <w:sz w:val="36"/>
          <w:szCs w:val="36"/>
        </w:rPr>
        <w:t>Object-Oriented Programming</w:t>
      </w:r>
    </w:p>
    <w:p w:rsidR="001F54C7" w:rsidRPr="003D7DFF" w:rsidRDefault="001F54C7" w:rsidP="00DE5220">
      <w:pPr>
        <w:pStyle w:val="NormalWeb"/>
        <w:spacing w:line="247" w:lineRule="atLeast"/>
        <w:ind w:left="215"/>
        <w:jc w:val="both"/>
        <w:rPr>
          <w:sz w:val="36"/>
          <w:szCs w:val="36"/>
        </w:rPr>
      </w:pPr>
      <w:proofErr w:type="gramStart"/>
      <w:r w:rsidRPr="003D7DFF">
        <w:rPr>
          <w:sz w:val="36"/>
          <w:szCs w:val="36"/>
        </w:rPr>
        <w:t>is</w:t>
      </w:r>
      <w:proofErr w:type="gramEnd"/>
      <w:r w:rsidRPr="003D7DFF">
        <w:rPr>
          <w:sz w:val="36"/>
          <w:szCs w:val="36"/>
        </w:rPr>
        <w:t xml:space="preserve"> a methodology or paradigm to design a program using classes and objects. It simplifies the software development and maintenance by providing some concepts:</w:t>
      </w:r>
    </w:p>
    <w:p w:rsidR="001F54C7" w:rsidRPr="003D7DFF" w:rsidRDefault="00B8414F" w:rsidP="00DE5220">
      <w:pPr>
        <w:numPr>
          <w:ilvl w:val="0"/>
          <w:numId w:val="7"/>
        </w:numPr>
        <w:spacing w:before="43" w:after="100" w:afterAutospacing="1" w:line="226" w:lineRule="atLeast"/>
        <w:rPr>
          <w:rFonts w:ascii="Times New Roman" w:hAnsi="Times New Roman" w:cs="Times New Roman"/>
          <w:sz w:val="36"/>
          <w:szCs w:val="36"/>
        </w:rPr>
      </w:pPr>
      <w:hyperlink r:id="rId15" w:history="1">
        <w:r w:rsidR="001F54C7" w:rsidRPr="003D7DFF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Object</w:t>
        </w:r>
      </w:hyperlink>
    </w:p>
    <w:p w:rsidR="001F54C7" w:rsidRPr="003D7DFF" w:rsidRDefault="001F54C7" w:rsidP="00DE5220">
      <w:pPr>
        <w:numPr>
          <w:ilvl w:val="0"/>
          <w:numId w:val="7"/>
        </w:numPr>
        <w:spacing w:before="43" w:after="100" w:afterAutospacing="1" w:line="226" w:lineRule="atLeast"/>
        <w:rPr>
          <w:rFonts w:ascii="Times New Roman" w:hAnsi="Times New Roman" w:cs="Times New Roman"/>
          <w:sz w:val="36"/>
          <w:szCs w:val="36"/>
        </w:rPr>
      </w:pPr>
      <w:r w:rsidRPr="003D7DFF">
        <w:rPr>
          <w:rFonts w:ascii="Times New Roman" w:hAnsi="Times New Roman" w:cs="Times New Roman"/>
          <w:sz w:val="36"/>
          <w:szCs w:val="36"/>
        </w:rPr>
        <w:t>Class</w:t>
      </w:r>
    </w:p>
    <w:p w:rsidR="001F54C7" w:rsidRPr="003D7DFF" w:rsidRDefault="00B8414F" w:rsidP="00DE5220">
      <w:pPr>
        <w:numPr>
          <w:ilvl w:val="0"/>
          <w:numId w:val="7"/>
        </w:numPr>
        <w:spacing w:before="43" w:after="100" w:afterAutospacing="1" w:line="226" w:lineRule="atLeast"/>
        <w:rPr>
          <w:rFonts w:ascii="Times New Roman" w:hAnsi="Times New Roman" w:cs="Times New Roman"/>
          <w:sz w:val="36"/>
          <w:szCs w:val="36"/>
        </w:rPr>
      </w:pPr>
      <w:hyperlink r:id="rId16" w:history="1">
        <w:r w:rsidR="001F54C7" w:rsidRPr="003D7DFF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Inheritance</w:t>
        </w:r>
      </w:hyperlink>
    </w:p>
    <w:p w:rsidR="001F54C7" w:rsidRPr="003D7DFF" w:rsidRDefault="00B8414F" w:rsidP="00DE5220">
      <w:pPr>
        <w:numPr>
          <w:ilvl w:val="0"/>
          <w:numId w:val="7"/>
        </w:numPr>
        <w:spacing w:before="43" w:after="100" w:afterAutospacing="1" w:line="226" w:lineRule="atLeast"/>
        <w:rPr>
          <w:rFonts w:ascii="Times New Roman" w:hAnsi="Times New Roman" w:cs="Times New Roman"/>
          <w:sz w:val="36"/>
          <w:szCs w:val="36"/>
        </w:rPr>
      </w:pPr>
      <w:hyperlink r:id="rId17" w:history="1">
        <w:r w:rsidR="001F54C7" w:rsidRPr="003D7DFF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Polymorphism</w:t>
        </w:r>
      </w:hyperlink>
    </w:p>
    <w:p w:rsidR="001F54C7" w:rsidRPr="003D7DFF" w:rsidRDefault="00B8414F" w:rsidP="00DE5220">
      <w:pPr>
        <w:numPr>
          <w:ilvl w:val="0"/>
          <w:numId w:val="7"/>
        </w:numPr>
        <w:spacing w:before="43" w:after="100" w:afterAutospacing="1" w:line="226" w:lineRule="atLeast"/>
        <w:rPr>
          <w:rFonts w:ascii="Times New Roman" w:hAnsi="Times New Roman" w:cs="Times New Roman"/>
          <w:sz w:val="36"/>
          <w:szCs w:val="36"/>
        </w:rPr>
      </w:pPr>
      <w:hyperlink r:id="rId18" w:history="1">
        <w:r w:rsidR="001F54C7" w:rsidRPr="003D7DFF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Abstraction</w:t>
        </w:r>
      </w:hyperlink>
    </w:p>
    <w:p w:rsidR="001F54C7" w:rsidRPr="003D7DFF" w:rsidRDefault="00B8414F" w:rsidP="00DE5220">
      <w:pPr>
        <w:numPr>
          <w:ilvl w:val="0"/>
          <w:numId w:val="7"/>
        </w:numPr>
        <w:spacing w:before="43" w:after="100" w:afterAutospacing="1" w:line="226" w:lineRule="atLeast"/>
        <w:rPr>
          <w:rFonts w:ascii="Times New Roman" w:hAnsi="Times New Roman" w:cs="Times New Roman"/>
          <w:sz w:val="36"/>
          <w:szCs w:val="36"/>
        </w:rPr>
      </w:pPr>
      <w:hyperlink r:id="rId19" w:history="1">
        <w:r w:rsidR="001F54C7" w:rsidRPr="003D7DFF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Encapsulation</w:t>
        </w:r>
      </w:hyperlink>
    </w:p>
    <w:p w:rsidR="001F54C7" w:rsidRPr="003D7DFF" w:rsidRDefault="001F54C7" w:rsidP="001F54C7">
      <w:pPr>
        <w:spacing w:after="0" w:line="247" w:lineRule="atLeast"/>
        <w:ind w:left="215"/>
        <w:rPr>
          <w:ins w:id="0" w:author="Unknown"/>
          <w:rFonts w:ascii="Times New Roman" w:hAnsi="Times New Roman" w:cs="Times New Roman"/>
          <w:sz w:val="36"/>
          <w:szCs w:val="36"/>
        </w:rPr>
      </w:pPr>
      <w:r w:rsidRPr="003D7DFF">
        <w:rPr>
          <w:rFonts w:ascii="Times New Roman" w:hAnsi="Times New Roman" w:cs="Times New Roman"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302250" cy="4087495"/>
            <wp:effectExtent l="19050" t="0" r="0" b="0"/>
            <wp:docPr id="3" name="Picture 1" descr="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OOPs Concept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08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DFF">
        <w:rPr>
          <w:rFonts w:ascii="Times New Roman" w:hAnsi="Times New Roman" w:cs="Times New Roman"/>
          <w:sz w:val="36"/>
          <w:szCs w:val="36"/>
        </w:rPr>
        <w:t> </w:t>
      </w:r>
    </w:p>
    <w:p w:rsidR="001F54C7" w:rsidRPr="003D7DFF" w:rsidRDefault="001F54C7" w:rsidP="001F54C7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6"/>
          <w:szCs w:val="36"/>
        </w:rPr>
      </w:pPr>
      <w:r w:rsidRPr="003D7DFF">
        <w:rPr>
          <w:rFonts w:ascii="Times New Roman" w:hAnsi="Times New Roman" w:cs="Times New Roman"/>
          <w:bCs w:val="0"/>
          <w:color w:val="auto"/>
          <w:sz w:val="36"/>
          <w:szCs w:val="36"/>
        </w:rPr>
        <w:t>Object</w:t>
      </w:r>
    </w:p>
    <w:p w:rsidR="001F54C7" w:rsidRPr="003D7DFF" w:rsidRDefault="001F54C7" w:rsidP="001F54C7">
      <w:pPr>
        <w:pStyle w:val="NormalWeb"/>
        <w:shd w:val="clear" w:color="auto" w:fill="FFFFFF"/>
        <w:rPr>
          <w:sz w:val="36"/>
          <w:szCs w:val="36"/>
        </w:rPr>
      </w:pPr>
      <w:r w:rsidRPr="003D7DFF">
        <w:rPr>
          <w:sz w:val="36"/>
          <w:szCs w:val="36"/>
        </w:rPr>
        <w:t>Any entity that has state and behavior is known as an object. For example a chair, pen, table, keyboard, bike, etc. It can be physical or logical.</w:t>
      </w:r>
    </w:p>
    <w:p w:rsidR="001F54C7" w:rsidRPr="003D7DFF" w:rsidRDefault="001F54C7" w:rsidP="001F54C7">
      <w:pPr>
        <w:pStyle w:val="NormalWeb"/>
        <w:shd w:val="clear" w:color="auto" w:fill="FFFFFF"/>
        <w:rPr>
          <w:sz w:val="36"/>
          <w:szCs w:val="36"/>
        </w:rPr>
      </w:pPr>
      <w:r w:rsidRPr="003D7DFF">
        <w:rPr>
          <w:sz w:val="36"/>
          <w:szCs w:val="36"/>
          <w:shd w:val="clear" w:color="auto" w:fill="FFFFFF"/>
        </w:rPr>
        <w:t xml:space="preserve">An Object can be defined as an instance of a class. </w:t>
      </w:r>
    </w:p>
    <w:p w:rsidR="001F54C7" w:rsidRPr="003D7DFF" w:rsidRDefault="001F54C7" w:rsidP="001F54C7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Cs w:val="0"/>
          <w:color w:val="auto"/>
          <w:sz w:val="36"/>
          <w:szCs w:val="36"/>
        </w:rPr>
      </w:pPr>
      <w:r w:rsidRPr="003D7DFF">
        <w:rPr>
          <w:rFonts w:ascii="Times New Roman" w:hAnsi="Times New Roman" w:cs="Times New Roman"/>
          <w:bCs w:val="0"/>
          <w:color w:val="auto"/>
          <w:sz w:val="36"/>
          <w:szCs w:val="36"/>
        </w:rPr>
        <w:t>Class</w:t>
      </w:r>
    </w:p>
    <w:p w:rsidR="001F54C7" w:rsidRPr="007F4131" w:rsidRDefault="001F54C7" w:rsidP="001F54C7">
      <w:pPr>
        <w:pStyle w:val="NormalWeb"/>
        <w:shd w:val="clear" w:color="auto" w:fill="FFFFFF"/>
        <w:rPr>
          <w:sz w:val="32"/>
          <w:szCs w:val="32"/>
        </w:rPr>
      </w:pPr>
      <w:r w:rsidRPr="007F4131">
        <w:rPr>
          <w:rStyle w:val="Emphasis"/>
          <w:i w:val="0"/>
          <w:sz w:val="32"/>
          <w:szCs w:val="32"/>
        </w:rPr>
        <w:t>Collection of objects</w:t>
      </w:r>
      <w:r w:rsidRPr="007F4131">
        <w:rPr>
          <w:sz w:val="32"/>
          <w:szCs w:val="32"/>
        </w:rPr>
        <w:t> is called class. It is a logical entity.</w:t>
      </w:r>
    </w:p>
    <w:p w:rsidR="000F7CC7" w:rsidRPr="007F4131" w:rsidRDefault="000F7CC7" w:rsidP="001F54C7">
      <w:pPr>
        <w:pStyle w:val="NormalWeb"/>
        <w:shd w:val="clear" w:color="auto" w:fill="FFFFFF"/>
        <w:rPr>
          <w:sz w:val="32"/>
          <w:szCs w:val="32"/>
        </w:rPr>
      </w:pPr>
      <w:proofErr w:type="gramStart"/>
      <w:r w:rsidRPr="007F4131">
        <w:rPr>
          <w:sz w:val="32"/>
          <w:szCs w:val="32"/>
        </w:rPr>
        <w:t>blueprint</w:t>
      </w:r>
      <w:proofErr w:type="gramEnd"/>
      <w:r w:rsidRPr="007F4131">
        <w:rPr>
          <w:sz w:val="32"/>
          <w:szCs w:val="32"/>
        </w:rPr>
        <w:t>" for creating objects.</w:t>
      </w:r>
    </w:p>
    <w:p w:rsidR="00DA0B4D" w:rsidRPr="007F4131" w:rsidRDefault="00DA0B4D" w:rsidP="001F54C7">
      <w:pPr>
        <w:pStyle w:val="NormalWeb"/>
        <w:shd w:val="clear" w:color="auto" w:fill="FFFFFF"/>
        <w:rPr>
          <w:sz w:val="32"/>
          <w:szCs w:val="32"/>
        </w:rPr>
      </w:pPr>
      <w:proofErr w:type="gramStart"/>
      <w:r w:rsidRPr="007F4131">
        <w:rPr>
          <w:color w:val="202124"/>
          <w:sz w:val="32"/>
          <w:szCs w:val="32"/>
          <w:shd w:val="clear" w:color="auto" w:fill="FFFFFF"/>
        </w:rPr>
        <w:t>defines</w:t>
      </w:r>
      <w:proofErr w:type="gramEnd"/>
      <w:r w:rsidRPr="007F4131">
        <w:rPr>
          <w:color w:val="202124"/>
          <w:sz w:val="32"/>
          <w:szCs w:val="32"/>
          <w:shd w:val="clear" w:color="auto" w:fill="FFFFFF"/>
        </w:rPr>
        <w:t xml:space="preserve"> the attributes and behavior of the objects</w:t>
      </w:r>
    </w:p>
    <w:p w:rsidR="005A2C24" w:rsidRPr="003D7DFF" w:rsidRDefault="005A2C24" w:rsidP="005A2C24">
      <w:pPr>
        <w:rPr>
          <w:rFonts w:ascii="Times New Roman" w:hAnsi="Times New Roman" w:cs="Times New Roman"/>
          <w:sz w:val="36"/>
          <w:szCs w:val="36"/>
        </w:rPr>
      </w:pPr>
    </w:p>
    <w:sectPr w:rsidR="005A2C24" w:rsidRPr="003D7DFF" w:rsidSect="007E2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3363"/>
    <w:multiLevelType w:val="multilevel"/>
    <w:tmpl w:val="58AA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8045A"/>
    <w:multiLevelType w:val="multilevel"/>
    <w:tmpl w:val="1B54EB4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">
    <w:nsid w:val="37381851"/>
    <w:multiLevelType w:val="hybridMultilevel"/>
    <w:tmpl w:val="1F7A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B2DB5"/>
    <w:multiLevelType w:val="multilevel"/>
    <w:tmpl w:val="48AC4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5E623B1"/>
    <w:multiLevelType w:val="multilevel"/>
    <w:tmpl w:val="0514336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5">
    <w:nsid w:val="66DA0423"/>
    <w:multiLevelType w:val="multilevel"/>
    <w:tmpl w:val="AE0A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BC3194"/>
    <w:multiLevelType w:val="multilevel"/>
    <w:tmpl w:val="7D44FE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C7"/>
    <w:rsid w:val="000703CF"/>
    <w:rsid w:val="000F7CC7"/>
    <w:rsid w:val="00153249"/>
    <w:rsid w:val="001B7971"/>
    <w:rsid w:val="001F54C7"/>
    <w:rsid w:val="002E3BAA"/>
    <w:rsid w:val="003931D7"/>
    <w:rsid w:val="003D7DFF"/>
    <w:rsid w:val="004135B1"/>
    <w:rsid w:val="00420E39"/>
    <w:rsid w:val="00551424"/>
    <w:rsid w:val="005A0E01"/>
    <w:rsid w:val="005A2C24"/>
    <w:rsid w:val="00643EB3"/>
    <w:rsid w:val="00655311"/>
    <w:rsid w:val="006735D4"/>
    <w:rsid w:val="007E2A32"/>
    <w:rsid w:val="007F4131"/>
    <w:rsid w:val="00AF5091"/>
    <w:rsid w:val="00B8414F"/>
    <w:rsid w:val="00BB0000"/>
    <w:rsid w:val="00D42C9D"/>
    <w:rsid w:val="00DA0B4D"/>
    <w:rsid w:val="00DE5220"/>
    <w:rsid w:val="00E44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A32"/>
  </w:style>
  <w:style w:type="paragraph" w:styleId="Heading1">
    <w:name w:val="heading 1"/>
    <w:basedOn w:val="Normal"/>
    <w:link w:val="Heading1Char"/>
    <w:uiPriority w:val="9"/>
    <w:qFormat/>
    <w:rsid w:val="001F5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F5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54C7"/>
    <w:rPr>
      <w:b/>
      <w:bCs/>
    </w:rPr>
  </w:style>
  <w:style w:type="character" w:styleId="Hyperlink">
    <w:name w:val="Hyperlink"/>
    <w:basedOn w:val="DefaultParagraphFont"/>
    <w:uiPriority w:val="99"/>
    <w:unhideWhenUsed/>
    <w:rsid w:val="001F54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C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F54C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F54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A2C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216">
          <w:marLeft w:val="107"/>
          <w:marRight w:val="0"/>
          <w:marTop w:val="0"/>
          <w:marBottom w:val="0"/>
          <w:divBdr>
            <w:top w:val="single" w:sz="4" w:space="0" w:color="FFC0CB"/>
            <w:left w:val="single" w:sz="4" w:space="1" w:color="FFC0CB"/>
            <w:bottom w:val="single" w:sz="4" w:space="1" w:color="FFC0CB"/>
            <w:right w:val="single" w:sz="4" w:space="1" w:color="FFC0CB"/>
          </w:divBdr>
        </w:div>
      </w:divsChild>
    </w:div>
    <w:div w:id="2045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bstract-class-in-java" TargetMode="External"/><Relationship Id="rId13" Type="http://schemas.openxmlformats.org/officeDocument/2006/relationships/hyperlink" Target="https://www.javatpoint.com/python-tutorial" TargetMode="External"/><Relationship Id="rId18" Type="http://schemas.openxmlformats.org/officeDocument/2006/relationships/hyperlink" Target="https://www.javatpoint.com/abstract-class-in-jav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javatpoint.com/runtime-polymorphism-in-java" TargetMode="External"/><Relationship Id="rId12" Type="http://schemas.openxmlformats.org/officeDocument/2006/relationships/hyperlink" Target="https://www.javatpoint.com/php-tutorial" TargetMode="External"/><Relationship Id="rId17" Type="http://schemas.openxmlformats.org/officeDocument/2006/relationships/hyperlink" Target="https://www.javatpoint.com/runtime-polymorphism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inheritance-in-java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heritance-in-java" TargetMode="External"/><Relationship Id="rId11" Type="http://schemas.openxmlformats.org/officeDocument/2006/relationships/hyperlink" Target="https://www.javatpoint.com/c-sharp-tutorial" TargetMode="External"/><Relationship Id="rId5" Type="http://schemas.openxmlformats.org/officeDocument/2006/relationships/hyperlink" Target="https://www.javatpoint.com/object-and-class-in-java" TargetMode="External"/><Relationship Id="rId15" Type="http://schemas.openxmlformats.org/officeDocument/2006/relationships/hyperlink" Target="https://www.javatpoint.com/object-and-class-in-java" TargetMode="External"/><Relationship Id="rId10" Type="http://schemas.openxmlformats.org/officeDocument/2006/relationships/hyperlink" Target="https://www.javatpoint.com/java-tutorial" TargetMode="External"/><Relationship Id="rId19" Type="http://schemas.openxmlformats.org/officeDocument/2006/relationships/hyperlink" Target="https://www.javatpoint.com/encapsu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encapsulation" TargetMode="External"/><Relationship Id="rId14" Type="http://schemas.openxmlformats.org/officeDocument/2006/relationships/hyperlink" Target="https://www.javatpoint.com/cpp-tutoria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2018-12-07T04:34:00Z</dcterms:created>
  <dcterms:modified xsi:type="dcterms:W3CDTF">2021-04-15T06:38:00Z</dcterms:modified>
</cp:coreProperties>
</file>